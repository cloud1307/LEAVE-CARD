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ADB" w:rsidRPr="007101BE" w:rsidRDefault="00DA3126" w:rsidP="002A4ADB">
      <w:pPr>
        <w:pStyle w:val="Heading4"/>
        <w:ind w:right="27"/>
        <w:rPr>
          <w:sz w:val="20"/>
          <w:szCs w:val="20"/>
          <w:rPrChange w:id="0" w:author="Windows 8" w:date="2021-01-25T13:51:00Z">
            <w:rPr>
              <w:sz w:val="28"/>
              <w:szCs w:val="28"/>
            </w:rPr>
          </w:rPrChange>
        </w:rPr>
        <w:pPrChange w:id="1" w:author="suzette.platon" w:date="2019-05-15T11:09:00Z">
          <w:pPr>
            <w:pStyle w:val="Heading4"/>
            <w:ind w:right="-828"/>
          </w:pPr>
        </w:pPrChange>
      </w:pPr>
      <w:r w:rsidRPr="007101BE">
        <w:rPr>
          <w:sz w:val="20"/>
          <w:szCs w:val="20"/>
          <w:rPrChange w:id="2" w:author="Windows 8" w:date="2021-01-25T13:51:00Z">
            <w:rPr>
              <w:sz w:val="28"/>
              <w:szCs w:val="28"/>
            </w:rPr>
          </w:rPrChange>
        </w:rPr>
        <w:t>PETTY CASH VOUCHER</w:t>
      </w:r>
    </w:p>
    <w:p w:rsidR="0024523A" w:rsidRPr="007101BE" w:rsidRDefault="0024523A" w:rsidP="001C3C39">
      <w:pPr>
        <w:jc w:val="center"/>
        <w:rPr>
          <w:b/>
          <w:rPrChange w:id="3" w:author="Windows 8" w:date="2021-01-25T13:51:00Z">
            <w:rPr>
              <w:b/>
              <w:sz w:val="28"/>
              <w:szCs w:val="28"/>
            </w:rPr>
          </w:rPrChange>
        </w:rPr>
      </w:pPr>
      <w:r w:rsidRPr="007101BE">
        <w:rPr>
          <w:b/>
          <w:rPrChange w:id="4" w:author="Windows 8" w:date="2021-01-25T13:51:00Z">
            <w:rPr>
              <w:b/>
              <w:sz w:val="28"/>
              <w:szCs w:val="28"/>
            </w:rPr>
          </w:rPrChange>
        </w:rPr>
        <w:t>(PCV)</w:t>
      </w:r>
    </w:p>
    <w:p w:rsidR="0024523A" w:rsidRPr="007101BE" w:rsidRDefault="0024523A" w:rsidP="007101BE">
      <w:pPr>
        <w:pStyle w:val="Heading5"/>
        <w:jc w:val="left"/>
        <w:rPr>
          <w:i/>
          <w:iCs/>
          <w:sz w:val="20"/>
          <w:szCs w:val="20"/>
          <w:rPrChange w:id="5" w:author="Windows 8" w:date="2021-01-25T13:51:00Z">
            <w:rPr>
              <w:i/>
              <w:iCs/>
              <w:sz w:val="24"/>
            </w:rPr>
          </w:rPrChange>
        </w:rPr>
        <w:pPrChange w:id="6" w:author="Windows 8" w:date="2021-01-25T13:51:00Z">
          <w:pPr>
            <w:pStyle w:val="Heading5"/>
          </w:pPr>
        </w:pPrChange>
      </w:pPr>
    </w:p>
    <w:p w:rsidR="0024523A" w:rsidRPr="007101BE" w:rsidRDefault="000E60D1">
      <w:pPr>
        <w:pStyle w:val="Heading5"/>
        <w:rPr>
          <w:i/>
          <w:iCs/>
          <w:sz w:val="20"/>
          <w:szCs w:val="20"/>
          <w:rPrChange w:id="7" w:author="Windows 8" w:date="2021-01-25T13:51:00Z">
            <w:rPr>
              <w:i/>
              <w:iCs/>
              <w:sz w:val="24"/>
            </w:rPr>
          </w:rPrChange>
        </w:rPr>
      </w:pPr>
      <w:r w:rsidRPr="007101BE">
        <w:rPr>
          <w:i/>
          <w:iCs/>
          <w:sz w:val="20"/>
          <w:szCs w:val="20"/>
          <w:rPrChange w:id="8" w:author="Windows 8" w:date="2021-01-25T13:51:00Z">
            <w:rPr>
              <w:i/>
              <w:iCs/>
              <w:sz w:val="24"/>
            </w:rPr>
          </w:rPrChange>
        </w:rPr>
        <w:t>INSTRUCTIONS</w:t>
      </w:r>
    </w:p>
    <w:p w:rsidR="00DA3126" w:rsidRPr="007101BE" w:rsidRDefault="00DA3126"/>
    <w:p w:rsidR="00C23B2D" w:rsidRPr="007101BE" w:rsidRDefault="00C23B2D"/>
    <w:p w:rsidR="002A4ADB" w:rsidRPr="007101BE" w:rsidRDefault="000E60D1" w:rsidP="002A4ADB">
      <w:pPr>
        <w:keepNext/>
        <w:keepLines/>
        <w:numPr>
          <w:ilvl w:val="0"/>
          <w:numId w:val="4"/>
        </w:numPr>
        <w:tabs>
          <w:tab w:val="left" w:pos="720"/>
          <w:tab w:val="center" w:pos="4680"/>
          <w:tab w:val="right" w:pos="9360"/>
        </w:tabs>
        <w:jc w:val="both"/>
        <w:outlineLvl w:val="2"/>
        <w:rPr>
          <w:rPrChange w:id="9" w:author="Windows 8" w:date="2021-01-25T13:52:00Z">
            <w:rPr>
              <w:sz w:val="22"/>
              <w:szCs w:val="22"/>
            </w:rPr>
          </w:rPrChange>
        </w:rPr>
        <w:pPrChange w:id="10" w:author="suzette.platon" w:date="2019-05-15T11:10:00Z">
          <w:pPr>
            <w:keepNext/>
            <w:keepLines/>
            <w:numPr>
              <w:numId w:val="4"/>
            </w:numPr>
            <w:tabs>
              <w:tab w:val="center" w:pos="4680"/>
              <w:tab w:val="right" w:pos="9360"/>
            </w:tabs>
            <w:ind w:left="360" w:hanging="360"/>
            <w:jc w:val="both"/>
            <w:outlineLvl w:val="2"/>
          </w:pPr>
        </w:pPrChange>
      </w:pPr>
      <w:r w:rsidRPr="007101BE">
        <w:rPr>
          <w:rPrChange w:id="11" w:author="Windows 8" w:date="2021-01-25T13:52:00Z">
            <w:rPr>
              <w:sz w:val="22"/>
              <w:szCs w:val="22"/>
            </w:rPr>
          </w:rPrChange>
        </w:rPr>
        <w:t>The form shall be accomplished as follows:</w:t>
      </w:r>
    </w:p>
    <w:p w:rsidR="0024523A" w:rsidRPr="007101BE" w:rsidRDefault="0024523A" w:rsidP="0024523A">
      <w:pPr>
        <w:pStyle w:val="ListParagraph"/>
      </w:pP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</w:tabs>
        <w:ind w:left="1800" w:hanging="720"/>
        <w:jc w:val="both"/>
        <w:rPr>
          <w:rPrChange w:id="12" w:author="Windows 8" w:date="2021-01-25T13:52:00Z">
            <w:rPr>
              <w:sz w:val="22"/>
              <w:szCs w:val="22"/>
            </w:rPr>
          </w:rPrChange>
        </w:rPr>
        <w:pPrChange w:id="13" w:author="suzette.platon" w:date="2019-05-15T11:12:00Z">
          <w:pPr>
            <w:numPr>
              <w:numId w:val="1"/>
            </w:numPr>
            <w:tabs>
              <w:tab w:val="num" w:pos="720"/>
            </w:tabs>
            <w:ind w:left="720" w:hanging="360"/>
            <w:jc w:val="both"/>
          </w:pPr>
        </w:pPrChange>
      </w:pPr>
      <w:r w:rsidRPr="007101BE">
        <w:rPr>
          <w:b/>
          <w:iCs/>
          <w:rPrChange w:id="14" w:author="Windows 8" w:date="2021-01-25T13:52:00Z">
            <w:rPr>
              <w:b/>
              <w:iCs/>
              <w:sz w:val="22"/>
              <w:szCs w:val="22"/>
            </w:rPr>
          </w:rPrChange>
        </w:rPr>
        <w:t xml:space="preserve">LGU </w:t>
      </w:r>
      <w:r w:rsidRPr="007101BE">
        <w:rPr>
          <w:rPrChange w:id="15" w:author="Windows 8" w:date="2021-01-25T13:52:00Z">
            <w:rPr>
              <w:sz w:val="22"/>
              <w:szCs w:val="22"/>
            </w:rPr>
          </w:rPrChange>
        </w:rPr>
        <w:t>– name of the local government unit</w:t>
      </w: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  <w:tab w:val="center" w:pos="4680"/>
          <w:tab w:val="right" w:pos="9360"/>
        </w:tabs>
        <w:ind w:left="1800" w:hanging="720"/>
        <w:jc w:val="both"/>
        <w:rPr>
          <w:rPrChange w:id="16" w:author="Windows 8" w:date="2021-01-25T13:52:00Z">
            <w:rPr>
              <w:sz w:val="22"/>
              <w:szCs w:val="22"/>
            </w:rPr>
          </w:rPrChange>
        </w:rPr>
        <w:pPrChange w:id="17" w:author="suzette.platon" w:date="2019-05-15T11:12:00Z">
          <w:pPr>
            <w:numPr>
              <w:numId w:val="1"/>
            </w:numPr>
            <w:tabs>
              <w:tab w:val="num" w:pos="720"/>
              <w:tab w:val="center" w:pos="4680"/>
              <w:tab w:val="right" w:pos="9360"/>
            </w:tabs>
            <w:ind w:left="720" w:hanging="360"/>
            <w:jc w:val="both"/>
          </w:pPr>
        </w:pPrChange>
      </w:pPr>
      <w:r w:rsidRPr="007101BE">
        <w:rPr>
          <w:b/>
          <w:iCs/>
          <w:rPrChange w:id="18" w:author="Windows 8" w:date="2021-01-25T13:52:00Z">
            <w:rPr>
              <w:b/>
              <w:iCs/>
              <w:sz w:val="22"/>
              <w:szCs w:val="22"/>
            </w:rPr>
          </w:rPrChange>
        </w:rPr>
        <w:t xml:space="preserve">Fund </w:t>
      </w:r>
      <w:r w:rsidRPr="007101BE">
        <w:rPr>
          <w:rPrChange w:id="19" w:author="Windows 8" w:date="2021-01-25T13:52:00Z">
            <w:rPr>
              <w:sz w:val="22"/>
              <w:szCs w:val="22"/>
            </w:rPr>
          </w:rPrChange>
        </w:rPr>
        <w:t xml:space="preserve">– </w:t>
      </w:r>
      <w:r w:rsidRPr="007101BE">
        <w:rPr>
          <w:lang w:val="en-PH"/>
          <w:rPrChange w:id="20" w:author="Windows 8" w:date="2021-01-25T13:52:00Z">
            <w:rPr>
              <w:sz w:val="22"/>
              <w:szCs w:val="22"/>
              <w:lang w:val="en-PH"/>
            </w:rPr>
          </w:rPrChange>
        </w:rPr>
        <w:t xml:space="preserve">the fund name </w:t>
      </w: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  <w:tab w:val="center" w:pos="4680"/>
          <w:tab w:val="right" w:pos="9360"/>
        </w:tabs>
        <w:ind w:left="1800" w:hanging="720"/>
        <w:jc w:val="both"/>
        <w:rPr>
          <w:rPrChange w:id="21" w:author="Windows 8" w:date="2021-01-25T13:52:00Z">
            <w:rPr>
              <w:sz w:val="22"/>
              <w:szCs w:val="22"/>
            </w:rPr>
          </w:rPrChange>
        </w:rPr>
        <w:pPrChange w:id="22" w:author="suzette.platon" w:date="2019-05-15T11:12:00Z">
          <w:pPr>
            <w:numPr>
              <w:numId w:val="1"/>
            </w:numPr>
            <w:tabs>
              <w:tab w:val="num" w:pos="720"/>
              <w:tab w:val="center" w:pos="4680"/>
              <w:tab w:val="right" w:pos="9360"/>
            </w:tabs>
            <w:ind w:left="720" w:hanging="360"/>
            <w:jc w:val="both"/>
          </w:pPr>
        </w:pPrChange>
      </w:pPr>
      <w:r w:rsidRPr="007101BE">
        <w:rPr>
          <w:b/>
          <w:rPrChange w:id="23" w:author="Windows 8" w:date="2021-01-25T13:52:00Z">
            <w:rPr>
              <w:b/>
              <w:sz w:val="22"/>
              <w:szCs w:val="22"/>
            </w:rPr>
          </w:rPrChange>
        </w:rPr>
        <w:t xml:space="preserve">No. </w:t>
      </w:r>
      <w:r w:rsidRPr="007101BE">
        <w:rPr>
          <w:rPrChange w:id="24" w:author="Windows 8" w:date="2021-01-25T13:52:00Z">
            <w:rPr>
              <w:sz w:val="22"/>
              <w:szCs w:val="22"/>
            </w:rPr>
          </w:rPrChange>
        </w:rPr>
        <w:t>– number assigned to the PCV by the Petty Cash Custodian (PCC). It shall be numbered as follows:</w:t>
      </w:r>
    </w:p>
    <w:p w:rsidR="002A4ADB" w:rsidRPr="007101BE" w:rsidRDefault="002A4ADB" w:rsidP="002A4ADB">
      <w:pPr>
        <w:tabs>
          <w:tab w:val="num" w:pos="1080"/>
          <w:tab w:val="center" w:pos="4680"/>
          <w:tab w:val="right" w:pos="9360"/>
        </w:tabs>
        <w:ind w:left="1440" w:hanging="720"/>
        <w:rPr>
          <w:u w:val="single"/>
          <w:rPrChange w:id="25" w:author="Windows 8" w:date="2021-01-25T13:52:00Z">
            <w:rPr>
              <w:sz w:val="22"/>
              <w:szCs w:val="22"/>
              <w:u w:val="single"/>
            </w:rPr>
          </w:rPrChange>
        </w:rPr>
        <w:pPrChange w:id="26" w:author="suzette.platon" w:date="2019-05-15T11:11:00Z">
          <w:pPr>
            <w:tabs>
              <w:tab w:val="center" w:pos="4680"/>
              <w:tab w:val="right" w:pos="9360"/>
            </w:tabs>
            <w:ind w:left="-108" w:firstLine="108"/>
          </w:pPr>
        </w:pPrChange>
      </w:pPr>
    </w:p>
    <w:p w:rsidR="002A4ADB" w:rsidRPr="007101BE" w:rsidRDefault="000E60D1" w:rsidP="002A4ADB">
      <w:pPr>
        <w:tabs>
          <w:tab w:val="num" w:pos="1080"/>
          <w:tab w:val="center" w:pos="4680"/>
          <w:tab w:val="right" w:pos="9360"/>
        </w:tabs>
        <w:ind w:left="1440" w:hanging="720"/>
        <w:rPr>
          <w:u w:val="single"/>
          <w:rPrChange w:id="27" w:author="Windows 8" w:date="2021-01-25T13:52:00Z">
            <w:rPr>
              <w:sz w:val="22"/>
              <w:szCs w:val="22"/>
              <w:u w:val="single"/>
            </w:rPr>
          </w:rPrChange>
        </w:rPr>
        <w:pPrChange w:id="28" w:author="suzette.platon" w:date="2019-05-15T11:11:00Z">
          <w:pPr>
            <w:tabs>
              <w:tab w:val="center" w:pos="4680"/>
              <w:tab w:val="right" w:pos="9360"/>
            </w:tabs>
            <w:ind w:left="-108" w:firstLine="108"/>
          </w:pPr>
        </w:pPrChange>
      </w:pPr>
      <w:r w:rsidRPr="007101BE">
        <w:rPr>
          <w:rPrChange w:id="29" w:author="Windows 8" w:date="2021-01-25T13:52:00Z">
            <w:rPr>
              <w:sz w:val="22"/>
              <w:szCs w:val="22"/>
            </w:rPr>
          </w:rPrChange>
        </w:rPr>
        <w:t xml:space="preserve">       </w:t>
      </w:r>
      <w:ins w:id="30" w:author="suzette.platon" w:date="2019-05-15T11:11:00Z">
        <w:r w:rsidR="00A40347" w:rsidRPr="007101BE">
          <w:rPr>
            <w:rPrChange w:id="31" w:author="Windows 8" w:date="2021-01-25T13:52:00Z">
              <w:rPr>
                <w:sz w:val="22"/>
                <w:szCs w:val="22"/>
              </w:rPr>
            </w:rPrChange>
          </w:rPr>
          <w:tab/>
        </w:r>
      </w:ins>
      <w:r w:rsidRPr="007101BE">
        <w:rPr>
          <w:rPrChange w:id="32" w:author="Windows 8" w:date="2021-01-25T13:52:00Z">
            <w:rPr>
              <w:sz w:val="22"/>
              <w:szCs w:val="22"/>
            </w:rPr>
          </w:rPrChange>
        </w:rPr>
        <w:t xml:space="preserve"> </w:t>
      </w:r>
      <w:r w:rsidRPr="007101BE">
        <w:rPr>
          <w:u w:val="single"/>
          <w:rPrChange w:id="33" w:author="Windows 8" w:date="2021-01-25T13:52:00Z">
            <w:rPr>
              <w:sz w:val="22"/>
              <w:szCs w:val="22"/>
              <w:u w:val="single"/>
            </w:rPr>
          </w:rPrChange>
        </w:rPr>
        <w:t>0000</w:t>
      </w:r>
      <w:r w:rsidRPr="007101BE">
        <w:rPr>
          <w:rPrChange w:id="34" w:author="Windows 8" w:date="2021-01-25T13:52:00Z">
            <w:rPr>
              <w:sz w:val="22"/>
              <w:szCs w:val="22"/>
            </w:rPr>
          </w:rPrChange>
        </w:rPr>
        <w:t xml:space="preserve">- </w:t>
      </w:r>
      <w:r w:rsidRPr="007101BE">
        <w:rPr>
          <w:u w:val="single"/>
          <w:rPrChange w:id="35" w:author="Windows 8" w:date="2021-01-25T13:52:00Z">
            <w:rPr>
              <w:sz w:val="22"/>
              <w:szCs w:val="22"/>
              <w:u w:val="single"/>
            </w:rPr>
          </w:rPrChange>
        </w:rPr>
        <w:t>0000</w:t>
      </w:r>
      <w:r w:rsidRPr="007101BE">
        <w:rPr>
          <w:rPrChange w:id="36" w:author="Windows 8" w:date="2021-01-25T13:52:00Z">
            <w:rPr>
              <w:sz w:val="22"/>
              <w:szCs w:val="22"/>
            </w:rPr>
          </w:rPrChange>
        </w:rPr>
        <w:t>-</w:t>
      </w:r>
      <w:r w:rsidRPr="007101BE">
        <w:rPr>
          <w:u w:val="single"/>
          <w:rPrChange w:id="37" w:author="Windows 8" w:date="2021-01-25T13:52:00Z">
            <w:rPr>
              <w:sz w:val="22"/>
              <w:szCs w:val="22"/>
              <w:u w:val="single"/>
            </w:rPr>
          </w:rPrChange>
        </w:rPr>
        <w:t>00</w:t>
      </w:r>
      <w:r w:rsidRPr="007101BE">
        <w:rPr>
          <w:rPrChange w:id="38" w:author="Windows 8" w:date="2021-01-25T13:52:00Z">
            <w:rPr>
              <w:sz w:val="22"/>
              <w:szCs w:val="22"/>
            </w:rPr>
          </w:rPrChange>
        </w:rPr>
        <w:t>-</w:t>
      </w:r>
      <w:r w:rsidRPr="007101BE">
        <w:rPr>
          <w:u w:val="single"/>
          <w:rPrChange w:id="39" w:author="Windows 8" w:date="2021-01-25T13:52:00Z">
            <w:rPr>
              <w:sz w:val="22"/>
              <w:szCs w:val="22"/>
              <w:u w:val="single"/>
            </w:rPr>
          </w:rPrChange>
        </w:rPr>
        <w:t>0000</w:t>
      </w:r>
    </w:p>
    <w:p w:rsidR="002A4ADB" w:rsidRPr="007101BE" w:rsidRDefault="002A4ADB" w:rsidP="002A4ADB">
      <w:pPr>
        <w:tabs>
          <w:tab w:val="num" w:pos="1080"/>
          <w:tab w:val="center" w:pos="4680"/>
          <w:tab w:val="right" w:pos="9360"/>
        </w:tabs>
        <w:ind w:left="1440" w:hanging="720"/>
        <w:rPr>
          <w:rPrChange w:id="40" w:author="Windows 8" w:date="2021-01-25T13:52:00Z">
            <w:rPr>
              <w:sz w:val="22"/>
              <w:szCs w:val="22"/>
            </w:rPr>
          </w:rPrChange>
        </w:rPr>
        <w:pPrChange w:id="41" w:author="suzette.platon" w:date="2019-05-15T11:11:00Z">
          <w:pPr>
            <w:tabs>
              <w:tab w:val="center" w:pos="4680"/>
              <w:tab w:val="right" w:pos="9360"/>
            </w:tabs>
            <w:ind w:left="-108" w:firstLine="108"/>
          </w:pPr>
        </w:pPrChange>
      </w:pPr>
      <w:r w:rsidRPr="007101BE">
        <w:rPr>
          <w:noProof/>
          <w:color w:val="000000"/>
          <w:lang w:val="en-PH" w:eastAsia="en-PH"/>
          <w:rPrChange w:id="42" w:author="Windows 8" w:date="2021-01-25T13:52:00Z">
            <w:rPr>
              <w:noProof/>
              <w:color w:val="000000"/>
              <w:sz w:val="22"/>
              <w:szCs w:val="22"/>
              <w:lang w:val="en-PH" w:eastAsia="en-PH"/>
            </w:rPr>
          </w:rPrChange>
        </w:rPr>
        <w:pict>
          <v:line id="_x0000_s1053" style="position:absolute;left:0;text-align:left;z-index:251684864" from="152.05pt,4.25pt" to="152.05pt,24.7pt" o:allowincell="f"/>
        </w:pict>
      </w:r>
      <w:r w:rsidRPr="007101BE">
        <w:rPr>
          <w:noProof/>
          <w:color w:val="000000"/>
          <w:lang w:val="en-PH" w:eastAsia="en-PH"/>
          <w:rPrChange w:id="43" w:author="Windows 8" w:date="2021-01-25T13:52:00Z">
            <w:rPr>
              <w:noProof/>
              <w:color w:val="000000"/>
              <w:sz w:val="22"/>
              <w:szCs w:val="22"/>
              <w:lang w:val="en-PH" w:eastAsia="en-PH"/>
            </w:rPr>
          </w:rPrChange>
        </w:rPr>
        <w:pict>
          <v:line id="_x0000_s1054" style="position:absolute;left:0;text-align:left;z-index:251685888" from="136.3pt,3.9pt" to="136.3pt,52.15pt" o:allowincell="f"/>
        </w:pict>
      </w:r>
      <w:r w:rsidRPr="007101BE">
        <w:rPr>
          <w:noProof/>
          <w:color w:val="000000"/>
          <w:lang w:val="en-PH" w:eastAsia="en-PH"/>
          <w:rPrChange w:id="44" w:author="Windows 8" w:date="2021-01-25T13:52:00Z">
            <w:rPr>
              <w:noProof/>
              <w:color w:val="000000"/>
              <w:sz w:val="22"/>
              <w:szCs w:val="22"/>
              <w:lang w:val="en-PH" w:eastAsia="en-PH"/>
            </w:rPr>
          </w:rPrChange>
        </w:rPr>
        <w:pict>
          <v:line id="_x0000_s1055" style="position:absolute;left:0;text-align:left;z-index:251686912" from="114.2pt,2.6pt" to="114.2pt,72.2pt" o:allowincell="f"/>
        </w:pict>
      </w:r>
      <w:r w:rsidRPr="007101BE">
        <w:rPr>
          <w:noProof/>
          <w:color w:val="000000"/>
          <w:lang w:val="en-PH" w:eastAsia="en-PH"/>
          <w:rPrChange w:id="45" w:author="Windows 8" w:date="2021-01-25T13:52:00Z">
            <w:rPr>
              <w:noProof/>
              <w:color w:val="000000"/>
              <w:sz w:val="22"/>
              <w:szCs w:val="22"/>
              <w:lang w:val="en-PH" w:eastAsia="en-PH"/>
            </w:rPr>
          </w:rPrChange>
        </w:rPr>
        <w:pict>
          <v:line id="_x0000_s1064" style="position:absolute;left:0;text-align:left;z-index:251697152" from="86.4pt,2.6pt" to="86.4pt,94.6pt" o:allowincell="f"/>
        </w:pict>
      </w:r>
      <w:r w:rsidRPr="007101BE">
        <w:rPr>
          <w:noProof/>
          <w:lang w:val="en-PH" w:eastAsia="en-PH"/>
          <w:rPrChange w:id="46" w:author="Windows 8" w:date="2021-01-25T13:52:00Z">
            <w:rPr>
              <w:noProof/>
              <w:sz w:val="22"/>
              <w:szCs w:val="22"/>
              <w:lang w:val="en-PH" w:eastAsia="en-PH"/>
            </w:rPr>
          </w:rPrChange>
        </w:rPr>
        <w:pict>
          <v:line id="_x0000_s1056" style="position:absolute;left:0;text-align:left;z-index:251687936" from="151.8pt,24.7pt" to="167.15pt,24.8pt" o:allowincell="f">
            <v:stroke endarrow="block"/>
          </v:line>
        </w:pict>
      </w:r>
    </w:p>
    <w:p w:rsidR="002A4ADB" w:rsidRPr="007101BE" w:rsidRDefault="002A4ADB" w:rsidP="002A4ADB">
      <w:pPr>
        <w:keepNext/>
        <w:keepLines/>
        <w:tabs>
          <w:tab w:val="num" w:pos="1080"/>
          <w:tab w:val="left" w:pos="2122"/>
          <w:tab w:val="left" w:pos="3182"/>
          <w:tab w:val="left" w:pos="4243"/>
          <w:tab w:val="left" w:pos="5304"/>
          <w:tab w:val="left" w:pos="5669"/>
          <w:tab w:val="left" w:pos="6730"/>
          <w:tab w:val="left" w:pos="7790"/>
          <w:tab w:val="left" w:pos="8851"/>
          <w:tab w:val="left" w:pos="9912"/>
        </w:tabs>
        <w:ind w:left="1440" w:hanging="720"/>
        <w:jc w:val="both"/>
        <w:outlineLvl w:val="5"/>
        <w:rPr>
          <w:rPrChange w:id="47" w:author="Windows 8" w:date="2021-01-25T13:52:00Z">
            <w:rPr>
              <w:sz w:val="22"/>
              <w:szCs w:val="22"/>
            </w:rPr>
          </w:rPrChange>
        </w:rPr>
        <w:pPrChange w:id="48" w:author="suzette.platon" w:date="2019-05-15T11:11:00Z">
          <w:pPr>
            <w:keepNext/>
            <w:keepLines/>
            <w:tabs>
              <w:tab w:val="left" w:pos="1061"/>
              <w:tab w:val="left" w:pos="2122"/>
              <w:tab w:val="left" w:pos="3182"/>
              <w:tab w:val="left" w:pos="4243"/>
              <w:tab w:val="left" w:pos="5304"/>
              <w:tab w:val="left" w:pos="5669"/>
              <w:tab w:val="left" w:pos="6730"/>
              <w:tab w:val="left" w:pos="7790"/>
              <w:tab w:val="left" w:pos="8851"/>
              <w:tab w:val="left" w:pos="9912"/>
            </w:tabs>
            <w:ind w:left="720"/>
            <w:jc w:val="both"/>
            <w:outlineLvl w:val="5"/>
          </w:pPr>
        </w:pPrChange>
      </w:pPr>
      <w:r w:rsidRPr="007101BE">
        <w:rPr>
          <w:noProof/>
          <w:rPrChange w:id="49" w:author="Windows 8" w:date="2021-01-25T13:52:00Z">
            <w:rPr>
              <w:noProof/>
              <w:sz w:val="22"/>
              <w:szCs w:val="22"/>
            </w:rPr>
          </w:rPrChange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169.2pt;margin-top:2.4pt;width:185.5pt;height:21.55pt;z-index:251693056" filled="f" strokecolor="white">
            <v:textbox style="mso-next-textbox:#_x0000_s1060">
              <w:txbxContent>
                <w:p w:rsidR="009C27F2" w:rsidRDefault="009C27F2" w:rsidP="009C27F2">
                  <w:r>
                    <w:t>Serial number (one series for each year)</w:t>
                  </w:r>
                </w:p>
              </w:txbxContent>
            </v:textbox>
          </v:shape>
        </w:pict>
      </w:r>
      <w:r w:rsidR="000E60D1" w:rsidRPr="007101BE">
        <w:rPr>
          <w:snapToGrid w:val="0"/>
          <w:color w:val="000000"/>
          <w:rPrChange w:id="50" w:author="Windows 8" w:date="2021-01-25T13:52:00Z">
            <w:rPr>
              <w:snapToGrid w:val="0"/>
              <w:color w:val="000000"/>
              <w:sz w:val="22"/>
              <w:szCs w:val="22"/>
            </w:rPr>
          </w:rPrChange>
        </w:rPr>
        <w:tab/>
      </w:r>
    </w:p>
    <w:p w:rsidR="002A4ADB" w:rsidRPr="007101BE" w:rsidRDefault="002A4ADB" w:rsidP="002A4ADB">
      <w:pPr>
        <w:tabs>
          <w:tab w:val="num" w:pos="1080"/>
          <w:tab w:val="left" w:pos="2122"/>
          <w:tab w:val="left" w:pos="4243"/>
          <w:tab w:val="left" w:pos="5304"/>
          <w:tab w:val="left" w:pos="5669"/>
          <w:tab w:val="left" w:pos="6730"/>
          <w:tab w:val="left" w:pos="7790"/>
          <w:tab w:val="left" w:pos="8851"/>
          <w:tab w:val="left" w:pos="9912"/>
        </w:tabs>
        <w:ind w:left="1440" w:hanging="720"/>
        <w:jc w:val="both"/>
        <w:rPr>
          <w:rPrChange w:id="51" w:author="Windows 8" w:date="2021-01-25T13:52:00Z">
            <w:rPr>
              <w:sz w:val="22"/>
              <w:szCs w:val="22"/>
            </w:rPr>
          </w:rPrChange>
        </w:rPr>
        <w:pPrChange w:id="52" w:author="suzette.platon" w:date="2019-05-15T11:11:00Z">
          <w:pPr>
            <w:tabs>
              <w:tab w:val="left" w:pos="1061"/>
              <w:tab w:val="left" w:pos="2122"/>
              <w:tab w:val="left" w:pos="4243"/>
              <w:tab w:val="left" w:pos="5304"/>
              <w:tab w:val="left" w:pos="5669"/>
              <w:tab w:val="left" w:pos="6730"/>
              <w:tab w:val="left" w:pos="7790"/>
              <w:tab w:val="left" w:pos="8851"/>
              <w:tab w:val="left" w:pos="9912"/>
            </w:tabs>
            <w:ind w:left="2952" w:hanging="2952"/>
            <w:jc w:val="both"/>
          </w:pPr>
        </w:pPrChange>
      </w:pPr>
    </w:p>
    <w:p w:rsidR="002A4ADB" w:rsidRPr="007101BE" w:rsidRDefault="002A4ADB" w:rsidP="002A4ADB">
      <w:pPr>
        <w:tabs>
          <w:tab w:val="num" w:pos="1080"/>
          <w:tab w:val="left" w:pos="2122"/>
          <w:tab w:val="left" w:pos="3182"/>
          <w:tab w:val="left" w:pos="4243"/>
          <w:tab w:val="left" w:pos="5304"/>
          <w:tab w:val="left" w:pos="5669"/>
          <w:tab w:val="left" w:pos="6730"/>
          <w:tab w:val="left" w:pos="7790"/>
          <w:tab w:val="left" w:pos="8851"/>
          <w:tab w:val="left" w:pos="9912"/>
        </w:tabs>
        <w:ind w:left="1440" w:hanging="720"/>
        <w:jc w:val="both"/>
        <w:rPr>
          <w:snapToGrid w:val="0"/>
          <w:color w:val="000000"/>
          <w:rPrChange w:id="53" w:author="Windows 8" w:date="2021-01-25T13:52:00Z">
            <w:rPr>
              <w:snapToGrid w:val="0"/>
              <w:color w:val="000000"/>
              <w:sz w:val="22"/>
              <w:szCs w:val="22"/>
            </w:rPr>
          </w:rPrChange>
        </w:rPr>
        <w:pPrChange w:id="54" w:author="suzette.platon" w:date="2019-05-15T11:11:00Z">
          <w:pPr>
            <w:tabs>
              <w:tab w:val="left" w:pos="1061"/>
              <w:tab w:val="left" w:pos="2122"/>
              <w:tab w:val="left" w:pos="3182"/>
              <w:tab w:val="left" w:pos="4243"/>
              <w:tab w:val="left" w:pos="5304"/>
              <w:tab w:val="left" w:pos="5669"/>
              <w:tab w:val="left" w:pos="6730"/>
              <w:tab w:val="left" w:pos="7790"/>
              <w:tab w:val="left" w:pos="8851"/>
              <w:tab w:val="left" w:pos="9912"/>
            </w:tabs>
            <w:ind w:left="2592" w:hanging="2592"/>
            <w:jc w:val="both"/>
          </w:pPr>
        </w:pPrChange>
      </w:pPr>
      <w:r w:rsidRPr="007101BE">
        <w:rPr>
          <w:noProof/>
          <w:color w:val="000000"/>
          <w:rPrChange w:id="55" w:author="Windows 8" w:date="2021-01-25T13:52:00Z">
            <w:rPr>
              <w:noProof/>
              <w:color w:val="000000"/>
              <w:sz w:val="22"/>
              <w:szCs w:val="22"/>
            </w:rPr>
          </w:rPrChange>
        </w:rPr>
        <w:pict>
          <v:shape id="_x0000_s1061" type="#_x0000_t202" style="position:absolute;left:0;text-align:left;margin-left:170.85pt;margin-top:4.9pt;width:1in;height:18pt;z-index:251694080" strokecolor="white">
            <v:textbox style="mso-next-textbox:#_x0000_s1061">
              <w:txbxContent>
                <w:p w:rsidR="009C27F2" w:rsidRDefault="009C27F2" w:rsidP="009C27F2">
                  <w:r>
                    <w:t>Month</w:t>
                  </w:r>
                </w:p>
              </w:txbxContent>
            </v:textbox>
          </v:shape>
        </w:pict>
      </w:r>
    </w:p>
    <w:p w:rsidR="002A4ADB" w:rsidRPr="007101BE" w:rsidRDefault="002A4ADB" w:rsidP="002A4ADB">
      <w:pPr>
        <w:tabs>
          <w:tab w:val="num" w:pos="1080"/>
          <w:tab w:val="left" w:pos="2122"/>
          <w:tab w:val="left" w:pos="3182"/>
          <w:tab w:val="left" w:pos="4243"/>
          <w:tab w:val="left" w:pos="5304"/>
          <w:tab w:val="left" w:pos="5669"/>
          <w:tab w:val="left" w:pos="6730"/>
          <w:tab w:val="left" w:pos="7790"/>
          <w:tab w:val="left" w:pos="8851"/>
          <w:tab w:val="left" w:pos="9912"/>
        </w:tabs>
        <w:ind w:left="1440" w:hanging="720"/>
        <w:jc w:val="both"/>
        <w:rPr>
          <w:snapToGrid w:val="0"/>
          <w:color w:val="000000"/>
          <w:rPrChange w:id="56" w:author="Windows 8" w:date="2021-01-25T13:52:00Z">
            <w:rPr>
              <w:snapToGrid w:val="0"/>
              <w:color w:val="000000"/>
              <w:sz w:val="22"/>
              <w:szCs w:val="22"/>
            </w:rPr>
          </w:rPrChange>
        </w:rPr>
        <w:pPrChange w:id="57" w:author="suzette.platon" w:date="2019-05-15T11:11:00Z">
          <w:pPr>
            <w:tabs>
              <w:tab w:val="left" w:pos="1061"/>
              <w:tab w:val="left" w:pos="2122"/>
              <w:tab w:val="left" w:pos="3182"/>
              <w:tab w:val="left" w:pos="4243"/>
              <w:tab w:val="left" w:pos="5304"/>
              <w:tab w:val="left" w:pos="5669"/>
              <w:tab w:val="left" w:pos="6730"/>
              <w:tab w:val="left" w:pos="7790"/>
              <w:tab w:val="left" w:pos="8851"/>
              <w:tab w:val="left" w:pos="9912"/>
            </w:tabs>
            <w:ind w:left="2592" w:hanging="2592"/>
            <w:jc w:val="both"/>
          </w:pPr>
        </w:pPrChange>
      </w:pPr>
      <w:r w:rsidRPr="007101BE">
        <w:rPr>
          <w:noProof/>
          <w:color w:val="000000"/>
          <w:lang w:val="en-PH" w:eastAsia="en-PH"/>
          <w:rPrChange w:id="58" w:author="Windows 8" w:date="2021-01-25T13:52:00Z">
            <w:rPr>
              <w:noProof/>
              <w:color w:val="000000"/>
              <w:sz w:val="22"/>
              <w:szCs w:val="22"/>
              <w:lang w:val="en-PH" w:eastAsia="en-PH"/>
            </w:rPr>
          </w:rPrChange>
        </w:rPr>
        <w:pict>
          <v:line id="_x0000_s1057" style="position:absolute;left:0;text-align:left;z-index:251688960" from="136.75pt,1.55pt" to="164.4pt,1.55pt" o:allowincell="f">
            <v:stroke endarrow="block"/>
          </v:line>
        </w:pict>
      </w:r>
    </w:p>
    <w:p w:rsidR="002A4ADB" w:rsidRPr="007101BE" w:rsidRDefault="002A4ADB" w:rsidP="002A4ADB">
      <w:pPr>
        <w:tabs>
          <w:tab w:val="num" w:pos="1080"/>
          <w:tab w:val="left" w:pos="2122"/>
          <w:tab w:val="left" w:pos="3182"/>
          <w:tab w:val="left" w:pos="4243"/>
          <w:tab w:val="left" w:pos="5304"/>
          <w:tab w:val="left" w:pos="5669"/>
          <w:tab w:val="left" w:pos="6730"/>
          <w:tab w:val="left" w:pos="7790"/>
          <w:tab w:val="left" w:pos="8851"/>
          <w:tab w:val="left" w:pos="9912"/>
        </w:tabs>
        <w:ind w:left="1440" w:hanging="720"/>
        <w:jc w:val="both"/>
        <w:rPr>
          <w:snapToGrid w:val="0"/>
          <w:color w:val="000000"/>
          <w:rPrChange w:id="59" w:author="Windows 8" w:date="2021-01-25T13:52:00Z">
            <w:rPr>
              <w:snapToGrid w:val="0"/>
              <w:color w:val="000000"/>
              <w:sz w:val="22"/>
              <w:szCs w:val="22"/>
            </w:rPr>
          </w:rPrChange>
        </w:rPr>
        <w:pPrChange w:id="60" w:author="suzette.platon" w:date="2019-05-15T11:11:00Z">
          <w:pPr>
            <w:tabs>
              <w:tab w:val="left" w:pos="1061"/>
              <w:tab w:val="left" w:pos="2122"/>
              <w:tab w:val="left" w:pos="3182"/>
              <w:tab w:val="left" w:pos="4243"/>
              <w:tab w:val="left" w:pos="5304"/>
              <w:tab w:val="left" w:pos="5669"/>
              <w:tab w:val="left" w:pos="6730"/>
              <w:tab w:val="left" w:pos="7790"/>
              <w:tab w:val="left" w:pos="8851"/>
              <w:tab w:val="left" w:pos="9912"/>
            </w:tabs>
            <w:ind w:left="2592" w:hanging="2592"/>
            <w:jc w:val="both"/>
          </w:pPr>
        </w:pPrChange>
      </w:pPr>
      <w:r w:rsidRPr="007101BE">
        <w:rPr>
          <w:noProof/>
          <w:color w:val="000000"/>
          <w:rPrChange w:id="61" w:author="Windows 8" w:date="2021-01-25T13:52:00Z">
            <w:rPr>
              <w:noProof/>
              <w:color w:val="000000"/>
              <w:sz w:val="22"/>
              <w:szCs w:val="22"/>
            </w:rPr>
          </w:rPrChange>
        </w:rPr>
        <w:pict>
          <v:shape id="_x0000_s1062" type="#_x0000_t202" style="position:absolute;left:0;text-align:left;margin-left:170pt;margin-top:1.05pt;width:1in;height:18pt;z-index:251695104" strokecolor="white">
            <v:textbox style="mso-next-textbox:#_x0000_s1062">
              <w:txbxContent>
                <w:p w:rsidR="009C27F2" w:rsidRDefault="009C27F2" w:rsidP="009C27F2">
                  <w:r>
                    <w:t>Year</w:t>
                  </w:r>
                </w:p>
              </w:txbxContent>
            </v:textbox>
          </v:shape>
        </w:pict>
      </w:r>
      <w:r w:rsidRPr="007101BE">
        <w:rPr>
          <w:noProof/>
          <w:color w:val="000000"/>
          <w:lang w:val="en-PH" w:eastAsia="en-PH"/>
          <w:rPrChange w:id="62" w:author="Windows 8" w:date="2021-01-25T13:52:00Z">
            <w:rPr>
              <w:noProof/>
              <w:color w:val="000000"/>
              <w:sz w:val="22"/>
              <w:szCs w:val="22"/>
              <w:lang w:val="en-PH" w:eastAsia="en-PH"/>
            </w:rPr>
          </w:rPrChange>
        </w:rPr>
        <w:pict>
          <v:line id="_x0000_s1058" style="position:absolute;left:0;text-align:left;z-index:251689984" from="114.85pt,8.95pt" to="163.75pt,8.95pt" o:allowincell="f">
            <v:stroke endarrow="block"/>
          </v:line>
        </w:pict>
      </w:r>
    </w:p>
    <w:p w:rsidR="002A4ADB" w:rsidRPr="007101BE" w:rsidRDefault="002A4ADB" w:rsidP="002A4ADB">
      <w:pPr>
        <w:keepNext/>
        <w:tabs>
          <w:tab w:val="num" w:pos="1080"/>
          <w:tab w:val="left" w:pos="2122"/>
          <w:tab w:val="left" w:pos="3182"/>
          <w:tab w:val="left" w:pos="4243"/>
          <w:tab w:val="left" w:pos="5304"/>
          <w:tab w:val="left" w:pos="5669"/>
          <w:tab w:val="left" w:pos="6730"/>
          <w:tab w:val="left" w:pos="7790"/>
          <w:tab w:val="left" w:pos="8851"/>
          <w:tab w:val="left" w:pos="9912"/>
        </w:tabs>
        <w:ind w:left="1440" w:hanging="720"/>
        <w:jc w:val="both"/>
        <w:outlineLvl w:val="3"/>
        <w:rPr>
          <w:snapToGrid w:val="0"/>
          <w:color w:val="000000"/>
          <w:rPrChange w:id="63" w:author="Windows 8" w:date="2021-01-25T13:52:00Z">
            <w:rPr>
              <w:snapToGrid w:val="0"/>
              <w:color w:val="000000"/>
              <w:sz w:val="22"/>
              <w:szCs w:val="22"/>
            </w:rPr>
          </w:rPrChange>
        </w:rPr>
        <w:pPrChange w:id="64" w:author="suzette.platon" w:date="2019-05-15T11:11:00Z">
          <w:pPr>
            <w:keepNext/>
            <w:tabs>
              <w:tab w:val="left" w:pos="1061"/>
              <w:tab w:val="left" w:pos="2122"/>
              <w:tab w:val="left" w:pos="3182"/>
              <w:tab w:val="left" w:pos="4243"/>
              <w:tab w:val="left" w:pos="5304"/>
              <w:tab w:val="left" w:pos="5669"/>
              <w:tab w:val="left" w:pos="6730"/>
              <w:tab w:val="left" w:pos="7790"/>
              <w:tab w:val="left" w:pos="8851"/>
              <w:tab w:val="left" w:pos="9912"/>
            </w:tabs>
            <w:ind w:left="2592" w:hanging="2592"/>
            <w:jc w:val="both"/>
            <w:outlineLvl w:val="3"/>
          </w:pPr>
        </w:pPrChange>
      </w:pPr>
      <w:r w:rsidRPr="007101BE">
        <w:rPr>
          <w:noProof/>
          <w:color w:val="000000"/>
          <w:rPrChange w:id="65" w:author="Windows 8" w:date="2021-01-25T13:52:00Z">
            <w:rPr>
              <w:noProof/>
              <w:color w:val="000000"/>
              <w:sz w:val="22"/>
              <w:szCs w:val="22"/>
            </w:rPr>
          </w:rPrChange>
        </w:rPr>
        <w:pict>
          <v:shape id="_x0000_s1063" type="#_x0000_t202" style="position:absolute;left:0;text-align:left;margin-left:169.9pt;margin-top:5.55pt;width:141pt;height:25.6pt;z-index:251696128" strokecolor="white">
            <v:textbox style="mso-next-textbox:#_x0000_s1063">
              <w:txbxContent>
                <w:p w:rsidR="009C27F2" w:rsidRDefault="009C27F2" w:rsidP="009C27F2">
                  <w:r>
                    <w:t xml:space="preserve">Petty Cash </w:t>
                  </w:r>
                  <w:del w:id="66" w:author="suzette.platon" w:date="2019-05-15T11:12:00Z">
                    <w:r w:rsidDel="00A40347">
                      <w:delText xml:space="preserve"> </w:delText>
                    </w:r>
                  </w:del>
                  <w:r>
                    <w:t>Custodian Code</w:t>
                  </w:r>
                </w:p>
              </w:txbxContent>
            </v:textbox>
          </v:shape>
        </w:pict>
      </w:r>
    </w:p>
    <w:p w:rsidR="002A4ADB" w:rsidRPr="007101BE" w:rsidRDefault="002A4ADB" w:rsidP="002A4ADB">
      <w:pPr>
        <w:tabs>
          <w:tab w:val="num" w:pos="1080"/>
          <w:tab w:val="left" w:pos="2122"/>
          <w:tab w:val="left" w:pos="3182"/>
          <w:tab w:val="left" w:pos="4243"/>
          <w:tab w:val="left" w:pos="5304"/>
          <w:tab w:val="left" w:pos="5669"/>
          <w:tab w:val="left" w:pos="6730"/>
          <w:tab w:val="left" w:pos="7790"/>
          <w:tab w:val="left" w:pos="8851"/>
          <w:tab w:val="left" w:pos="9912"/>
        </w:tabs>
        <w:ind w:left="1440" w:hanging="720"/>
        <w:jc w:val="both"/>
        <w:rPr>
          <w:snapToGrid w:val="0"/>
          <w:color w:val="000000"/>
          <w:rPrChange w:id="67" w:author="Windows 8" w:date="2021-01-25T13:52:00Z">
            <w:rPr>
              <w:snapToGrid w:val="0"/>
              <w:color w:val="000000"/>
              <w:sz w:val="22"/>
              <w:szCs w:val="22"/>
            </w:rPr>
          </w:rPrChange>
        </w:rPr>
        <w:pPrChange w:id="68" w:author="suzette.platon" w:date="2019-05-15T11:11:00Z">
          <w:pPr>
            <w:tabs>
              <w:tab w:val="left" w:pos="1061"/>
              <w:tab w:val="left" w:pos="2122"/>
              <w:tab w:val="left" w:pos="3182"/>
              <w:tab w:val="left" w:pos="4243"/>
              <w:tab w:val="left" w:pos="5304"/>
              <w:tab w:val="left" w:pos="5669"/>
              <w:tab w:val="left" w:pos="6730"/>
              <w:tab w:val="left" w:pos="7790"/>
              <w:tab w:val="left" w:pos="8851"/>
              <w:tab w:val="left" w:pos="9912"/>
            </w:tabs>
            <w:ind w:left="2592" w:hanging="2592"/>
            <w:jc w:val="both"/>
          </w:pPr>
        </w:pPrChange>
      </w:pPr>
      <w:r w:rsidRPr="007101BE">
        <w:rPr>
          <w:noProof/>
          <w:color w:val="000000"/>
          <w:lang w:val="en-PH" w:eastAsia="en-PH"/>
          <w:rPrChange w:id="69" w:author="Windows 8" w:date="2021-01-25T13:52:00Z">
            <w:rPr>
              <w:noProof/>
              <w:color w:val="000000"/>
              <w:sz w:val="22"/>
              <w:szCs w:val="22"/>
              <w:lang w:val="en-PH" w:eastAsia="en-PH"/>
            </w:rPr>
          </w:rPrChange>
        </w:rPr>
        <w:pict>
          <v:line id="_x0000_s1065" style="position:absolute;left:0;text-align:left;z-index:251698176" from="86.4pt,6.05pt" to="163.75pt,6.05pt" o:allowincell="f">
            <v:stroke endarrow="block"/>
          </v:line>
        </w:pict>
      </w:r>
    </w:p>
    <w:p w:rsidR="002A4ADB" w:rsidRPr="007101BE" w:rsidRDefault="002A4ADB" w:rsidP="002A4ADB">
      <w:pPr>
        <w:tabs>
          <w:tab w:val="num" w:pos="1080"/>
        </w:tabs>
        <w:ind w:left="1440" w:hanging="720"/>
        <w:rPr>
          <w:rPrChange w:id="70" w:author="Windows 8" w:date="2021-01-25T13:52:00Z">
            <w:rPr>
              <w:sz w:val="22"/>
              <w:szCs w:val="22"/>
            </w:rPr>
          </w:rPrChange>
        </w:rPr>
        <w:pPrChange w:id="71" w:author="suzette.platon" w:date="2019-05-15T11:11:00Z">
          <w:pPr/>
        </w:pPrChange>
      </w:pPr>
      <w:r w:rsidRPr="007101BE">
        <w:rPr>
          <w:noProof/>
          <w:rPrChange w:id="72" w:author="Windows 8" w:date="2021-01-25T13:52:00Z">
            <w:rPr>
              <w:noProof/>
              <w:sz w:val="22"/>
              <w:szCs w:val="22"/>
            </w:rPr>
          </w:rPrChange>
        </w:rPr>
        <w:pict>
          <v:line id="_x0000_s1059" style="position:absolute;left:0;text-align:left;z-index:251692032" from="76.45pt,11.25pt" to="76.45pt,11.25pt" o:allowincell="f"/>
        </w:pict>
      </w:r>
      <w:r w:rsidR="000E60D1" w:rsidRPr="007101BE">
        <w:rPr>
          <w:snapToGrid w:val="0"/>
          <w:color w:val="000000"/>
          <w:rPrChange w:id="73" w:author="Windows 8" w:date="2021-01-25T13:52:00Z">
            <w:rPr>
              <w:snapToGrid w:val="0"/>
              <w:color w:val="000000"/>
              <w:sz w:val="22"/>
              <w:szCs w:val="22"/>
            </w:rPr>
          </w:rPrChange>
        </w:rPr>
        <w:tab/>
      </w: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  <w:tab w:val="center" w:pos="4680"/>
          <w:tab w:val="right" w:pos="9360"/>
        </w:tabs>
        <w:ind w:left="1800" w:hanging="720"/>
        <w:jc w:val="both"/>
        <w:rPr>
          <w:rPrChange w:id="74" w:author="Windows 8" w:date="2021-01-25T13:52:00Z">
            <w:rPr>
              <w:sz w:val="22"/>
              <w:szCs w:val="22"/>
            </w:rPr>
          </w:rPrChange>
        </w:rPr>
        <w:pPrChange w:id="75" w:author="suzette.platon" w:date="2019-05-15T11:12:00Z">
          <w:pPr>
            <w:numPr>
              <w:numId w:val="1"/>
            </w:numPr>
            <w:tabs>
              <w:tab w:val="num" w:pos="720"/>
              <w:tab w:val="center" w:pos="4680"/>
              <w:tab w:val="right" w:pos="9360"/>
            </w:tabs>
            <w:ind w:left="720" w:hanging="360"/>
            <w:jc w:val="both"/>
          </w:pPr>
        </w:pPrChange>
      </w:pPr>
      <w:r w:rsidRPr="007101BE">
        <w:rPr>
          <w:b/>
          <w:bCs/>
          <w:rPrChange w:id="76" w:author="Windows 8" w:date="2021-01-25T13:52:00Z">
            <w:rPr>
              <w:b/>
              <w:bCs/>
              <w:sz w:val="22"/>
              <w:szCs w:val="22"/>
            </w:rPr>
          </w:rPrChange>
        </w:rPr>
        <w:t>Date –</w:t>
      </w:r>
      <w:r w:rsidRPr="007101BE">
        <w:rPr>
          <w:rPrChange w:id="77" w:author="Windows 8" w:date="2021-01-25T13:52:00Z">
            <w:rPr>
              <w:sz w:val="22"/>
              <w:szCs w:val="22"/>
            </w:rPr>
          </w:rPrChange>
        </w:rPr>
        <w:t xml:space="preserve"> date of the preparation of PCV</w:t>
      </w: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  <w:tab w:val="center" w:pos="4680"/>
          <w:tab w:val="right" w:pos="9360"/>
        </w:tabs>
        <w:ind w:left="1800" w:hanging="720"/>
        <w:jc w:val="both"/>
        <w:rPr>
          <w:rPrChange w:id="78" w:author="Windows 8" w:date="2021-01-25T13:52:00Z">
            <w:rPr>
              <w:sz w:val="22"/>
              <w:szCs w:val="22"/>
            </w:rPr>
          </w:rPrChange>
        </w:rPr>
        <w:pPrChange w:id="79" w:author="suzette.platon" w:date="2019-05-15T11:12:00Z">
          <w:pPr>
            <w:numPr>
              <w:numId w:val="1"/>
            </w:numPr>
            <w:tabs>
              <w:tab w:val="num" w:pos="720"/>
              <w:tab w:val="center" w:pos="4680"/>
              <w:tab w:val="right" w:pos="9360"/>
            </w:tabs>
            <w:ind w:left="720" w:hanging="360"/>
            <w:jc w:val="both"/>
          </w:pPr>
        </w:pPrChange>
      </w:pPr>
      <w:r w:rsidRPr="007101BE">
        <w:rPr>
          <w:b/>
          <w:bCs/>
          <w:rPrChange w:id="80" w:author="Windows 8" w:date="2021-01-25T13:52:00Z">
            <w:rPr>
              <w:b/>
              <w:bCs/>
              <w:sz w:val="22"/>
              <w:szCs w:val="22"/>
            </w:rPr>
          </w:rPrChange>
        </w:rPr>
        <w:t>Payee/Office and Address</w:t>
      </w:r>
      <w:r w:rsidRPr="007101BE">
        <w:rPr>
          <w:b/>
          <w:bCs/>
          <w:i/>
          <w:iCs/>
          <w:rPrChange w:id="81" w:author="Windows 8" w:date="2021-01-25T13:52:00Z">
            <w:rPr>
              <w:b/>
              <w:bCs/>
              <w:i/>
              <w:iCs/>
              <w:sz w:val="22"/>
              <w:szCs w:val="22"/>
            </w:rPr>
          </w:rPrChange>
        </w:rPr>
        <w:t>–</w:t>
      </w:r>
      <w:r w:rsidRPr="007101BE">
        <w:rPr>
          <w:rPrChange w:id="82" w:author="Windows 8" w:date="2021-01-25T13:52:00Z">
            <w:rPr>
              <w:sz w:val="22"/>
              <w:szCs w:val="22"/>
            </w:rPr>
          </w:rPrChange>
        </w:rPr>
        <w:t xml:space="preserve"> name/office/address of payee/employee requesting cash advance charged to the PCF</w:t>
      </w: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  <w:tab w:val="center" w:pos="4680"/>
          <w:tab w:val="right" w:pos="9360"/>
        </w:tabs>
        <w:ind w:left="1800" w:hanging="720"/>
        <w:jc w:val="both"/>
        <w:rPr>
          <w:rPrChange w:id="83" w:author="Windows 8" w:date="2021-01-25T13:52:00Z">
            <w:rPr>
              <w:sz w:val="22"/>
              <w:szCs w:val="22"/>
            </w:rPr>
          </w:rPrChange>
        </w:rPr>
        <w:pPrChange w:id="84" w:author="suzette.platon" w:date="2019-05-15T11:13:00Z">
          <w:pPr>
            <w:numPr>
              <w:numId w:val="1"/>
            </w:numPr>
            <w:tabs>
              <w:tab w:val="num" w:pos="720"/>
              <w:tab w:val="center" w:pos="4680"/>
              <w:tab w:val="right" w:pos="9360"/>
            </w:tabs>
            <w:ind w:left="720" w:hanging="360"/>
            <w:jc w:val="both"/>
          </w:pPr>
        </w:pPrChange>
      </w:pPr>
      <w:r w:rsidRPr="007101BE">
        <w:rPr>
          <w:b/>
          <w:bCs/>
          <w:rPrChange w:id="85" w:author="Windows 8" w:date="2021-01-25T13:52:00Z">
            <w:rPr>
              <w:b/>
              <w:bCs/>
              <w:sz w:val="22"/>
              <w:szCs w:val="22"/>
            </w:rPr>
          </w:rPrChange>
        </w:rPr>
        <w:t xml:space="preserve">FFP </w:t>
      </w:r>
      <w:r w:rsidRPr="007101BE">
        <w:rPr>
          <w:b/>
          <w:bCs/>
          <w:iCs/>
          <w:rPrChange w:id="86" w:author="Windows 8" w:date="2021-01-25T13:52:00Z">
            <w:rPr>
              <w:b/>
              <w:bCs/>
              <w:iCs/>
              <w:sz w:val="22"/>
              <w:szCs w:val="22"/>
            </w:rPr>
          </w:rPrChange>
        </w:rPr>
        <w:t xml:space="preserve">Code </w:t>
      </w:r>
      <w:r w:rsidRPr="007101BE">
        <w:rPr>
          <w:b/>
          <w:bCs/>
          <w:i/>
          <w:iCs/>
          <w:rPrChange w:id="87" w:author="Windows 8" w:date="2021-01-25T13:52:00Z">
            <w:rPr>
              <w:b/>
              <w:bCs/>
              <w:i/>
              <w:iCs/>
              <w:sz w:val="22"/>
              <w:szCs w:val="22"/>
            </w:rPr>
          </w:rPrChange>
        </w:rPr>
        <w:t xml:space="preserve">– </w:t>
      </w:r>
      <w:r w:rsidRPr="007101BE">
        <w:rPr>
          <w:rPrChange w:id="88" w:author="Windows 8" w:date="2021-01-25T13:52:00Z">
            <w:rPr>
              <w:sz w:val="22"/>
              <w:szCs w:val="22"/>
            </w:rPr>
          </w:rPrChange>
        </w:rPr>
        <w:t xml:space="preserve">the function/program/project code of the requesting office </w:t>
      </w:r>
    </w:p>
    <w:p w:rsidR="002A4ADB" w:rsidRPr="007101BE" w:rsidRDefault="002A4ADB" w:rsidP="002A4ADB">
      <w:pPr>
        <w:tabs>
          <w:tab w:val="num" w:pos="1080"/>
        </w:tabs>
        <w:ind w:left="1440" w:hanging="720"/>
        <w:jc w:val="both"/>
        <w:rPr>
          <w:b/>
          <w:bCs/>
          <w:rPrChange w:id="89" w:author="Windows 8" w:date="2021-01-25T13:52:00Z">
            <w:rPr>
              <w:b/>
              <w:bCs/>
              <w:sz w:val="22"/>
              <w:szCs w:val="22"/>
            </w:rPr>
          </w:rPrChange>
        </w:rPr>
        <w:pPrChange w:id="90" w:author="suzette.platon" w:date="2019-05-15T11:11:00Z">
          <w:pPr>
            <w:ind w:left="720"/>
            <w:jc w:val="both"/>
          </w:pPr>
        </w:pPrChange>
      </w:pPr>
    </w:p>
    <w:p w:rsidR="002A4ADB" w:rsidRPr="007101BE" w:rsidRDefault="000E60D1" w:rsidP="002A4ADB">
      <w:pPr>
        <w:numPr>
          <w:ilvl w:val="1"/>
          <w:numId w:val="2"/>
        </w:numPr>
        <w:tabs>
          <w:tab w:val="clear" w:pos="1800"/>
          <w:tab w:val="num" w:pos="1080"/>
        </w:tabs>
        <w:ind w:left="1440"/>
        <w:jc w:val="both"/>
        <w:rPr>
          <w:b/>
          <w:bCs/>
          <w:rPrChange w:id="91" w:author="Windows 8" w:date="2021-01-25T13:52:00Z">
            <w:rPr>
              <w:b/>
              <w:bCs/>
              <w:sz w:val="22"/>
              <w:szCs w:val="22"/>
            </w:rPr>
          </w:rPrChange>
        </w:rPr>
        <w:pPrChange w:id="92" w:author="suzette.platon" w:date="2019-05-15T11:11:00Z">
          <w:pPr>
            <w:numPr>
              <w:ilvl w:val="1"/>
              <w:numId w:val="2"/>
            </w:numPr>
            <w:tabs>
              <w:tab w:val="num" w:pos="1800"/>
            </w:tabs>
            <w:ind w:left="702" w:hanging="360"/>
            <w:jc w:val="both"/>
          </w:pPr>
        </w:pPrChange>
      </w:pPr>
      <w:r w:rsidRPr="007101BE">
        <w:rPr>
          <w:b/>
          <w:bCs/>
          <w:rPrChange w:id="93" w:author="Windows 8" w:date="2021-01-25T13:52:00Z">
            <w:rPr>
              <w:b/>
              <w:bCs/>
              <w:sz w:val="22"/>
              <w:szCs w:val="22"/>
            </w:rPr>
          </w:rPrChange>
        </w:rPr>
        <w:t>To be filled out upon request</w:t>
      </w:r>
    </w:p>
    <w:p w:rsidR="002A4ADB" w:rsidRPr="007101BE" w:rsidRDefault="002A4ADB" w:rsidP="002A4ADB">
      <w:pPr>
        <w:keepNext/>
        <w:keepLines/>
        <w:tabs>
          <w:tab w:val="num" w:pos="1080"/>
        </w:tabs>
        <w:ind w:left="1440" w:hanging="720"/>
        <w:jc w:val="both"/>
        <w:outlineLvl w:val="2"/>
        <w:rPr>
          <w:b/>
          <w:bCs/>
          <w:rPrChange w:id="94" w:author="Windows 8" w:date="2021-01-25T13:52:00Z">
            <w:rPr>
              <w:b/>
              <w:bCs/>
              <w:sz w:val="22"/>
              <w:szCs w:val="22"/>
            </w:rPr>
          </w:rPrChange>
        </w:rPr>
        <w:pPrChange w:id="95" w:author="suzette.platon" w:date="2019-05-15T11:11:00Z">
          <w:pPr>
            <w:keepNext/>
            <w:keepLines/>
            <w:ind w:left="1080" w:hanging="738"/>
            <w:jc w:val="both"/>
            <w:outlineLvl w:val="2"/>
          </w:pPr>
        </w:pPrChange>
      </w:pP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  <w:tab w:val="center" w:pos="4680"/>
          <w:tab w:val="right" w:pos="9360"/>
        </w:tabs>
        <w:ind w:left="1800" w:hanging="720"/>
        <w:jc w:val="both"/>
        <w:rPr>
          <w:rPrChange w:id="96" w:author="Windows 8" w:date="2021-01-25T13:52:00Z">
            <w:rPr>
              <w:sz w:val="22"/>
              <w:szCs w:val="22"/>
            </w:rPr>
          </w:rPrChange>
        </w:rPr>
        <w:pPrChange w:id="97" w:author="suzette.platon" w:date="2019-05-15T11:13:00Z">
          <w:pPr>
            <w:numPr>
              <w:numId w:val="1"/>
            </w:numPr>
            <w:tabs>
              <w:tab w:val="num" w:pos="720"/>
              <w:tab w:val="center" w:pos="4680"/>
              <w:tab w:val="right" w:pos="9360"/>
            </w:tabs>
            <w:ind w:left="720" w:hanging="360"/>
            <w:jc w:val="both"/>
          </w:pPr>
        </w:pPrChange>
      </w:pPr>
      <w:r w:rsidRPr="007101BE">
        <w:rPr>
          <w:b/>
          <w:bCs/>
          <w:rPrChange w:id="98" w:author="Windows 8" w:date="2021-01-25T13:52:00Z">
            <w:rPr>
              <w:b/>
              <w:bCs/>
              <w:sz w:val="22"/>
              <w:szCs w:val="22"/>
            </w:rPr>
          </w:rPrChange>
        </w:rPr>
        <w:t>Particulars</w:t>
      </w:r>
      <w:r w:rsidRPr="007101BE">
        <w:rPr>
          <w:i/>
          <w:iCs/>
          <w:rPrChange w:id="99" w:author="Windows 8" w:date="2021-01-25T13:52:00Z">
            <w:rPr>
              <w:i/>
              <w:iCs/>
              <w:sz w:val="22"/>
              <w:szCs w:val="22"/>
            </w:rPr>
          </w:rPrChange>
        </w:rPr>
        <w:t xml:space="preserve">– </w:t>
      </w:r>
      <w:r w:rsidRPr="007101BE">
        <w:rPr>
          <w:rPrChange w:id="100" w:author="Windows 8" w:date="2021-01-25T13:52:00Z">
            <w:rPr>
              <w:sz w:val="22"/>
              <w:szCs w:val="22"/>
            </w:rPr>
          </w:rPrChange>
        </w:rPr>
        <w:t>brief description of the nature of disbursement/expense</w:t>
      </w: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  <w:tab w:val="center" w:pos="4680"/>
          <w:tab w:val="right" w:pos="9360"/>
        </w:tabs>
        <w:ind w:left="1800" w:hanging="720"/>
        <w:jc w:val="both"/>
        <w:rPr>
          <w:rPrChange w:id="101" w:author="Windows 8" w:date="2021-01-25T13:52:00Z">
            <w:rPr>
              <w:sz w:val="22"/>
              <w:szCs w:val="22"/>
            </w:rPr>
          </w:rPrChange>
        </w:rPr>
        <w:pPrChange w:id="102" w:author="suzette.platon" w:date="2019-05-15T11:13:00Z">
          <w:pPr>
            <w:numPr>
              <w:numId w:val="1"/>
            </w:numPr>
            <w:tabs>
              <w:tab w:val="num" w:pos="720"/>
              <w:tab w:val="center" w:pos="4680"/>
              <w:tab w:val="right" w:pos="9360"/>
            </w:tabs>
            <w:ind w:left="720" w:hanging="360"/>
            <w:jc w:val="both"/>
          </w:pPr>
        </w:pPrChange>
      </w:pPr>
      <w:r w:rsidRPr="007101BE">
        <w:rPr>
          <w:b/>
          <w:bCs/>
          <w:rPrChange w:id="103" w:author="Windows 8" w:date="2021-01-25T13:52:00Z">
            <w:rPr>
              <w:b/>
              <w:bCs/>
              <w:sz w:val="22"/>
              <w:szCs w:val="22"/>
            </w:rPr>
          </w:rPrChange>
        </w:rPr>
        <w:t>Amount</w:t>
      </w:r>
      <w:r w:rsidRPr="007101BE">
        <w:rPr>
          <w:b/>
          <w:bCs/>
          <w:i/>
          <w:iCs/>
          <w:rPrChange w:id="104" w:author="Windows 8" w:date="2021-01-25T13:52:00Z">
            <w:rPr>
              <w:b/>
              <w:bCs/>
              <w:i/>
              <w:iCs/>
              <w:sz w:val="22"/>
              <w:szCs w:val="22"/>
            </w:rPr>
          </w:rPrChange>
        </w:rPr>
        <w:t xml:space="preserve"> – </w:t>
      </w:r>
      <w:r w:rsidRPr="007101BE">
        <w:rPr>
          <w:rPrChange w:id="105" w:author="Windows 8" w:date="2021-01-25T13:52:00Z">
            <w:rPr>
              <w:sz w:val="22"/>
              <w:szCs w:val="22"/>
            </w:rPr>
          </w:rPrChange>
        </w:rPr>
        <w:t>amount of petty cash requested</w:t>
      </w: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  <w:tab w:val="center" w:pos="4680"/>
          <w:tab w:val="right" w:pos="9360"/>
        </w:tabs>
        <w:ind w:left="1800" w:hanging="720"/>
        <w:jc w:val="both"/>
        <w:rPr>
          <w:rPrChange w:id="106" w:author="Windows 8" w:date="2021-01-25T13:52:00Z">
            <w:rPr>
              <w:sz w:val="22"/>
              <w:szCs w:val="22"/>
            </w:rPr>
          </w:rPrChange>
        </w:rPr>
        <w:pPrChange w:id="107" w:author="suzette.platon" w:date="2019-05-15T11:13:00Z">
          <w:pPr>
            <w:numPr>
              <w:numId w:val="1"/>
            </w:numPr>
            <w:tabs>
              <w:tab w:val="num" w:pos="720"/>
              <w:tab w:val="center" w:pos="4680"/>
              <w:tab w:val="right" w:pos="9360"/>
            </w:tabs>
            <w:ind w:left="720" w:hanging="360"/>
            <w:jc w:val="both"/>
          </w:pPr>
        </w:pPrChange>
      </w:pPr>
      <w:r w:rsidRPr="007101BE">
        <w:rPr>
          <w:b/>
          <w:bCs/>
          <w:rPrChange w:id="108" w:author="Windows 8" w:date="2021-01-25T13:52:00Z">
            <w:rPr>
              <w:b/>
              <w:bCs/>
              <w:sz w:val="22"/>
              <w:szCs w:val="22"/>
            </w:rPr>
          </w:rPrChange>
        </w:rPr>
        <w:t xml:space="preserve">Box A - Requested by -  </w:t>
      </w:r>
      <w:r w:rsidRPr="007101BE">
        <w:rPr>
          <w:rPrChange w:id="109" w:author="Windows 8" w:date="2021-01-25T13:52:00Z">
            <w:rPr>
              <w:sz w:val="22"/>
              <w:szCs w:val="22"/>
            </w:rPr>
          </w:rPrChange>
        </w:rPr>
        <w:t>shall be signed by the Requestor</w:t>
      </w: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  <w:tab w:val="center" w:pos="4680"/>
          <w:tab w:val="right" w:pos="9360"/>
        </w:tabs>
        <w:ind w:left="1800" w:hanging="720"/>
        <w:jc w:val="both"/>
        <w:pPrChange w:id="110" w:author="suzette.platon" w:date="2019-05-15T11:13:00Z">
          <w:pPr>
            <w:numPr>
              <w:numId w:val="1"/>
            </w:numPr>
            <w:tabs>
              <w:tab w:val="num" w:pos="720"/>
              <w:tab w:val="center" w:pos="4680"/>
              <w:tab w:val="right" w:pos="9360"/>
            </w:tabs>
            <w:ind w:left="720" w:hanging="360"/>
            <w:jc w:val="both"/>
          </w:pPr>
        </w:pPrChange>
      </w:pPr>
      <w:r w:rsidRPr="007101BE">
        <w:rPr>
          <w:b/>
          <w:bCs/>
          <w:rPrChange w:id="111" w:author="Windows 8" w:date="2021-01-25T13:52:00Z">
            <w:rPr>
              <w:b/>
              <w:bCs/>
              <w:sz w:val="22"/>
              <w:szCs w:val="22"/>
            </w:rPr>
          </w:rPrChange>
        </w:rPr>
        <w:t xml:space="preserve">Box A -Approved by - </w:t>
      </w:r>
      <w:r w:rsidRPr="007101BE">
        <w:rPr>
          <w:rPrChange w:id="112" w:author="Windows 8" w:date="2021-01-25T13:52:00Z">
            <w:rPr>
              <w:sz w:val="22"/>
              <w:szCs w:val="22"/>
            </w:rPr>
          </w:rPrChange>
        </w:rPr>
        <w:t>shall be signed by the Immediate Supervisor of the Requestor</w:t>
      </w: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  <w:tab w:val="center" w:pos="4680"/>
          <w:tab w:val="right" w:pos="9360"/>
        </w:tabs>
        <w:ind w:left="1800" w:hanging="720"/>
        <w:jc w:val="both"/>
        <w:rPr>
          <w:rPrChange w:id="113" w:author="Windows 8" w:date="2021-01-25T13:52:00Z">
            <w:rPr>
              <w:sz w:val="22"/>
              <w:szCs w:val="22"/>
            </w:rPr>
          </w:rPrChange>
        </w:rPr>
        <w:pPrChange w:id="114" w:author="suzette.platon" w:date="2019-05-15T11:13:00Z">
          <w:pPr>
            <w:numPr>
              <w:numId w:val="1"/>
            </w:numPr>
            <w:tabs>
              <w:tab w:val="num" w:pos="720"/>
              <w:tab w:val="center" w:pos="4680"/>
              <w:tab w:val="right" w:pos="9360"/>
            </w:tabs>
            <w:ind w:left="720" w:hanging="360"/>
            <w:jc w:val="both"/>
          </w:pPr>
        </w:pPrChange>
      </w:pPr>
      <w:r w:rsidRPr="007101BE">
        <w:rPr>
          <w:b/>
          <w:bCs/>
          <w:rPrChange w:id="115" w:author="Windows 8" w:date="2021-01-25T13:52:00Z">
            <w:rPr>
              <w:b/>
              <w:bCs/>
              <w:sz w:val="22"/>
              <w:szCs w:val="22"/>
            </w:rPr>
          </w:rPrChange>
        </w:rPr>
        <w:t>Box B - Paid by</w:t>
      </w:r>
      <w:r w:rsidRPr="007101BE">
        <w:rPr>
          <w:b/>
          <w:bCs/>
          <w:i/>
          <w:iCs/>
          <w:rPrChange w:id="116" w:author="Windows 8" w:date="2021-01-25T13:52:00Z">
            <w:rPr>
              <w:b/>
              <w:bCs/>
              <w:i/>
              <w:iCs/>
              <w:sz w:val="22"/>
              <w:szCs w:val="22"/>
            </w:rPr>
          </w:rPrChange>
        </w:rPr>
        <w:t xml:space="preserve"> – </w:t>
      </w:r>
      <w:r w:rsidRPr="007101BE">
        <w:rPr>
          <w:rPrChange w:id="117" w:author="Windows 8" w:date="2021-01-25T13:52:00Z">
            <w:rPr>
              <w:sz w:val="22"/>
              <w:szCs w:val="22"/>
            </w:rPr>
          </w:rPrChange>
        </w:rPr>
        <w:t>shall be signed by the PCC</w:t>
      </w: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  <w:tab w:val="center" w:pos="4680"/>
          <w:tab w:val="right" w:pos="9360"/>
        </w:tabs>
        <w:ind w:left="1800" w:hanging="720"/>
        <w:jc w:val="both"/>
        <w:rPr>
          <w:rPrChange w:id="118" w:author="Windows 8" w:date="2021-01-25T13:52:00Z">
            <w:rPr>
              <w:sz w:val="22"/>
              <w:szCs w:val="22"/>
            </w:rPr>
          </w:rPrChange>
        </w:rPr>
        <w:pPrChange w:id="119" w:author="suzette.platon" w:date="2019-05-15T11:13:00Z">
          <w:pPr>
            <w:numPr>
              <w:numId w:val="1"/>
            </w:numPr>
            <w:tabs>
              <w:tab w:val="num" w:pos="720"/>
              <w:tab w:val="center" w:pos="4680"/>
              <w:tab w:val="right" w:pos="9360"/>
            </w:tabs>
            <w:ind w:left="720" w:hanging="360"/>
            <w:jc w:val="both"/>
          </w:pPr>
        </w:pPrChange>
      </w:pPr>
      <w:r w:rsidRPr="007101BE">
        <w:rPr>
          <w:b/>
          <w:bCs/>
          <w:rPrChange w:id="120" w:author="Windows 8" w:date="2021-01-25T13:52:00Z">
            <w:rPr>
              <w:b/>
              <w:bCs/>
              <w:sz w:val="22"/>
              <w:szCs w:val="22"/>
            </w:rPr>
          </w:rPrChange>
        </w:rPr>
        <w:t>Box B - Cash Received by</w:t>
      </w:r>
      <w:r w:rsidRPr="007101BE">
        <w:rPr>
          <w:i/>
          <w:iCs/>
          <w:rPrChange w:id="121" w:author="Windows 8" w:date="2021-01-25T13:52:00Z">
            <w:rPr>
              <w:i/>
              <w:iCs/>
              <w:sz w:val="22"/>
              <w:szCs w:val="22"/>
            </w:rPr>
          </w:rPrChange>
        </w:rPr>
        <w:t xml:space="preserve">– </w:t>
      </w:r>
      <w:r w:rsidRPr="007101BE">
        <w:rPr>
          <w:rPrChange w:id="122" w:author="Windows 8" w:date="2021-01-25T13:52:00Z">
            <w:rPr>
              <w:sz w:val="22"/>
              <w:szCs w:val="22"/>
            </w:rPr>
          </w:rPrChange>
        </w:rPr>
        <w:t>shall be signed by the payee/recipient of cash</w:t>
      </w:r>
    </w:p>
    <w:p w:rsidR="002A4ADB" w:rsidRPr="007101BE" w:rsidRDefault="002A4ADB" w:rsidP="002A4ADB">
      <w:pPr>
        <w:tabs>
          <w:tab w:val="num" w:pos="1080"/>
          <w:tab w:val="center" w:pos="4680"/>
          <w:tab w:val="right" w:pos="9360"/>
        </w:tabs>
        <w:ind w:left="1440" w:hanging="720"/>
        <w:jc w:val="both"/>
        <w:rPr>
          <w:rPrChange w:id="123" w:author="Windows 8" w:date="2021-01-25T13:52:00Z">
            <w:rPr>
              <w:sz w:val="22"/>
              <w:szCs w:val="22"/>
            </w:rPr>
          </w:rPrChange>
        </w:rPr>
        <w:pPrChange w:id="124" w:author="suzette.platon" w:date="2019-05-15T11:11:00Z">
          <w:pPr>
            <w:tabs>
              <w:tab w:val="center" w:pos="4680"/>
              <w:tab w:val="right" w:pos="9360"/>
            </w:tabs>
            <w:ind w:left="720"/>
            <w:jc w:val="both"/>
          </w:pPr>
        </w:pPrChange>
      </w:pPr>
    </w:p>
    <w:p w:rsidR="002A4ADB" w:rsidRPr="007101BE" w:rsidRDefault="000E60D1" w:rsidP="002A4ADB">
      <w:pPr>
        <w:numPr>
          <w:ilvl w:val="1"/>
          <w:numId w:val="3"/>
        </w:numPr>
        <w:tabs>
          <w:tab w:val="clear" w:pos="1332"/>
          <w:tab w:val="num" w:pos="1080"/>
        </w:tabs>
        <w:ind w:left="1440"/>
        <w:jc w:val="both"/>
        <w:rPr>
          <w:b/>
          <w:bCs/>
          <w:rPrChange w:id="125" w:author="Windows 8" w:date="2021-01-25T13:52:00Z">
            <w:rPr>
              <w:b/>
              <w:bCs/>
              <w:sz w:val="22"/>
              <w:szCs w:val="22"/>
            </w:rPr>
          </w:rPrChange>
        </w:rPr>
        <w:pPrChange w:id="126" w:author="suzette.platon" w:date="2019-05-15T11:11:00Z">
          <w:pPr>
            <w:numPr>
              <w:ilvl w:val="1"/>
              <w:numId w:val="3"/>
            </w:numPr>
            <w:tabs>
              <w:tab w:val="num" w:pos="1332"/>
            </w:tabs>
            <w:ind w:left="739" w:hanging="450"/>
            <w:jc w:val="both"/>
          </w:pPr>
        </w:pPrChange>
      </w:pPr>
      <w:r w:rsidRPr="007101BE">
        <w:rPr>
          <w:b/>
          <w:bCs/>
          <w:rPrChange w:id="127" w:author="Windows 8" w:date="2021-01-25T13:52:00Z">
            <w:rPr>
              <w:b/>
              <w:bCs/>
              <w:sz w:val="22"/>
              <w:szCs w:val="22"/>
            </w:rPr>
          </w:rPrChange>
        </w:rPr>
        <w:t>To be filled out upon liquidation</w:t>
      </w:r>
    </w:p>
    <w:p w:rsidR="002A4ADB" w:rsidRPr="007101BE" w:rsidRDefault="002A4ADB" w:rsidP="002A4ADB">
      <w:pPr>
        <w:tabs>
          <w:tab w:val="num" w:pos="1080"/>
        </w:tabs>
        <w:ind w:left="1440" w:hanging="720"/>
        <w:jc w:val="both"/>
        <w:rPr>
          <w:b/>
          <w:bCs/>
          <w:rPrChange w:id="128" w:author="Windows 8" w:date="2021-01-25T13:52:00Z">
            <w:rPr>
              <w:b/>
              <w:bCs/>
              <w:sz w:val="22"/>
              <w:szCs w:val="22"/>
            </w:rPr>
          </w:rPrChange>
        </w:rPr>
        <w:pPrChange w:id="129" w:author="suzette.platon" w:date="2019-05-15T11:11:00Z">
          <w:pPr>
            <w:ind w:left="612"/>
            <w:jc w:val="both"/>
          </w:pPr>
        </w:pPrChange>
      </w:pP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  <w:tab w:val="center" w:pos="4680"/>
          <w:tab w:val="right" w:pos="9360"/>
        </w:tabs>
        <w:ind w:left="1800" w:hanging="720"/>
        <w:jc w:val="both"/>
        <w:rPr>
          <w:rPrChange w:id="130" w:author="Windows 8" w:date="2021-01-25T13:52:00Z">
            <w:rPr>
              <w:sz w:val="22"/>
              <w:szCs w:val="22"/>
            </w:rPr>
          </w:rPrChange>
        </w:rPr>
        <w:pPrChange w:id="131" w:author="suzette.platon" w:date="2019-05-15T11:13:00Z">
          <w:pPr>
            <w:numPr>
              <w:numId w:val="1"/>
            </w:numPr>
            <w:tabs>
              <w:tab w:val="num" w:pos="720"/>
              <w:tab w:val="center" w:pos="4680"/>
              <w:tab w:val="right" w:pos="9360"/>
            </w:tabs>
            <w:ind w:left="720" w:hanging="360"/>
            <w:jc w:val="both"/>
          </w:pPr>
        </w:pPrChange>
      </w:pPr>
      <w:r w:rsidRPr="007101BE">
        <w:rPr>
          <w:b/>
          <w:iCs/>
          <w:rPrChange w:id="132" w:author="Windows 8" w:date="2021-01-25T13:52:00Z">
            <w:rPr>
              <w:b/>
              <w:iCs/>
              <w:sz w:val="22"/>
              <w:szCs w:val="22"/>
            </w:rPr>
          </w:rPrChange>
        </w:rPr>
        <w:t>Total Amount Granted</w:t>
      </w:r>
      <w:r w:rsidRPr="007101BE">
        <w:rPr>
          <w:rPrChange w:id="133" w:author="Windows 8" w:date="2021-01-25T13:52:00Z">
            <w:rPr>
              <w:sz w:val="22"/>
              <w:szCs w:val="22"/>
            </w:rPr>
          </w:rPrChange>
        </w:rPr>
        <w:t>– the amount of cash received by the claimant</w:t>
      </w: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  <w:tab w:val="center" w:pos="4680"/>
          <w:tab w:val="right" w:pos="9360"/>
        </w:tabs>
        <w:ind w:left="1800" w:hanging="720"/>
        <w:jc w:val="both"/>
        <w:rPr>
          <w:rPrChange w:id="134" w:author="Windows 8" w:date="2021-01-25T13:52:00Z">
            <w:rPr>
              <w:sz w:val="22"/>
              <w:szCs w:val="22"/>
            </w:rPr>
          </w:rPrChange>
        </w:rPr>
        <w:pPrChange w:id="135" w:author="suzette.platon" w:date="2019-05-15T11:13:00Z">
          <w:pPr>
            <w:numPr>
              <w:numId w:val="1"/>
            </w:numPr>
            <w:tabs>
              <w:tab w:val="num" w:pos="720"/>
              <w:tab w:val="center" w:pos="4680"/>
              <w:tab w:val="right" w:pos="9360"/>
            </w:tabs>
            <w:ind w:left="720" w:hanging="360"/>
            <w:jc w:val="both"/>
          </w:pPr>
        </w:pPrChange>
      </w:pPr>
      <w:r w:rsidRPr="007101BE">
        <w:rPr>
          <w:b/>
          <w:iCs/>
          <w:rPrChange w:id="136" w:author="Windows 8" w:date="2021-01-25T13:52:00Z">
            <w:rPr>
              <w:b/>
              <w:iCs/>
              <w:sz w:val="22"/>
              <w:szCs w:val="22"/>
            </w:rPr>
          </w:rPrChange>
        </w:rPr>
        <w:t>Total Amount Paid Per OR/Invoice No. _______</w:t>
      </w:r>
      <w:r w:rsidRPr="007101BE">
        <w:rPr>
          <w:rPrChange w:id="137" w:author="Windows 8" w:date="2021-01-25T13:52:00Z">
            <w:rPr>
              <w:sz w:val="22"/>
              <w:szCs w:val="22"/>
            </w:rPr>
          </w:rPrChange>
        </w:rPr>
        <w:t xml:space="preserve"> – the total amount paid as shown in the OR/invoice presented</w:t>
      </w: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  <w:tab w:val="center" w:pos="4680"/>
          <w:tab w:val="right" w:pos="9360"/>
        </w:tabs>
        <w:ind w:left="1800" w:hanging="720"/>
        <w:jc w:val="both"/>
        <w:rPr>
          <w:rPrChange w:id="138" w:author="Windows 8" w:date="2021-01-25T13:52:00Z">
            <w:rPr>
              <w:sz w:val="22"/>
              <w:szCs w:val="22"/>
            </w:rPr>
          </w:rPrChange>
        </w:rPr>
        <w:pPrChange w:id="139" w:author="suzette.platon" w:date="2019-05-15T11:13:00Z">
          <w:pPr>
            <w:numPr>
              <w:numId w:val="1"/>
            </w:numPr>
            <w:tabs>
              <w:tab w:val="num" w:pos="720"/>
              <w:tab w:val="center" w:pos="4680"/>
              <w:tab w:val="right" w:pos="9360"/>
            </w:tabs>
            <w:ind w:left="720" w:hanging="360"/>
            <w:jc w:val="both"/>
          </w:pPr>
        </w:pPrChange>
      </w:pPr>
      <w:r w:rsidRPr="007101BE">
        <w:rPr>
          <w:b/>
          <w:iCs/>
          <w:rPrChange w:id="140" w:author="Windows 8" w:date="2021-01-25T13:52:00Z">
            <w:rPr>
              <w:b/>
              <w:iCs/>
              <w:sz w:val="22"/>
              <w:szCs w:val="22"/>
            </w:rPr>
          </w:rPrChange>
        </w:rPr>
        <w:t>Amount Refunded/Reimbursed</w:t>
      </w:r>
      <w:r w:rsidRPr="007101BE">
        <w:rPr>
          <w:rPrChange w:id="141" w:author="Windows 8" w:date="2021-01-25T13:52:00Z">
            <w:rPr>
              <w:sz w:val="22"/>
              <w:szCs w:val="22"/>
            </w:rPr>
          </w:rPrChange>
        </w:rPr>
        <w:t>– the difference between the total amount granted less amount spent</w:t>
      </w: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  <w:tab w:val="center" w:pos="4680"/>
          <w:tab w:val="right" w:pos="9360"/>
        </w:tabs>
        <w:ind w:left="1800" w:hanging="720"/>
        <w:jc w:val="both"/>
        <w:rPr>
          <w:rPrChange w:id="142" w:author="Windows 8" w:date="2021-01-25T13:52:00Z">
            <w:rPr>
              <w:sz w:val="22"/>
              <w:szCs w:val="22"/>
            </w:rPr>
          </w:rPrChange>
        </w:rPr>
        <w:pPrChange w:id="143" w:author="suzette.platon" w:date="2019-05-15T11:13:00Z">
          <w:pPr>
            <w:numPr>
              <w:numId w:val="1"/>
            </w:numPr>
            <w:tabs>
              <w:tab w:val="num" w:pos="720"/>
              <w:tab w:val="center" w:pos="4680"/>
              <w:tab w:val="right" w:pos="9360"/>
            </w:tabs>
            <w:ind w:left="720" w:hanging="360"/>
            <w:jc w:val="both"/>
          </w:pPr>
        </w:pPrChange>
      </w:pPr>
      <w:r w:rsidRPr="007101BE">
        <w:rPr>
          <w:b/>
          <w:iCs/>
          <w:rPrChange w:id="144" w:author="Windows 8" w:date="2021-01-25T13:52:00Z">
            <w:rPr>
              <w:b/>
              <w:iCs/>
              <w:sz w:val="22"/>
              <w:szCs w:val="22"/>
            </w:rPr>
          </w:rPrChange>
        </w:rPr>
        <w:t xml:space="preserve">Box C </w:t>
      </w:r>
      <w:r w:rsidRPr="007101BE">
        <w:rPr>
          <w:rPrChange w:id="145" w:author="Windows 8" w:date="2021-01-25T13:52:00Z">
            <w:rPr>
              <w:sz w:val="22"/>
              <w:szCs w:val="22"/>
            </w:rPr>
          </w:rPrChange>
        </w:rPr>
        <w:t xml:space="preserve">– the PCC shall check the appropriate box for “Received Refund” or “Reimbursement Paid” and affix his/her signature </w:t>
      </w:r>
    </w:p>
    <w:p w:rsidR="002A4ADB" w:rsidRPr="007101BE" w:rsidRDefault="000E60D1" w:rsidP="002A4ADB">
      <w:pPr>
        <w:numPr>
          <w:ilvl w:val="0"/>
          <w:numId w:val="1"/>
        </w:numPr>
        <w:tabs>
          <w:tab w:val="clear" w:pos="720"/>
          <w:tab w:val="num" w:pos="1440"/>
          <w:tab w:val="center" w:pos="4680"/>
          <w:tab w:val="right" w:pos="9360"/>
        </w:tabs>
        <w:ind w:left="1800" w:hanging="720"/>
        <w:jc w:val="both"/>
        <w:rPr>
          <w:rPrChange w:id="146" w:author="Windows 8" w:date="2021-01-25T13:52:00Z">
            <w:rPr>
              <w:sz w:val="22"/>
              <w:szCs w:val="22"/>
            </w:rPr>
          </w:rPrChange>
        </w:rPr>
        <w:pPrChange w:id="147" w:author="suzette.platon" w:date="2019-05-15T11:13:00Z">
          <w:pPr>
            <w:numPr>
              <w:numId w:val="1"/>
            </w:numPr>
            <w:tabs>
              <w:tab w:val="num" w:pos="720"/>
              <w:tab w:val="center" w:pos="4680"/>
              <w:tab w:val="right" w:pos="9360"/>
            </w:tabs>
            <w:ind w:left="720" w:hanging="360"/>
            <w:jc w:val="both"/>
          </w:pPr>
        </w:pPrChange>
      </w:pPr>
      <w:r w:rsidRPr="007101BE">
        <w:rPr>
          <w:b/>
          <w:iCs/>
          <w:rPrChange w:id="148" w:author="Windows 8" w:date="2021-01-25T13:52:00Z">
            <w:rPr>
              <w:b/>
              <w:iCs/>
              <w:sz w:val="22"/>
              <w:szCs w:val="22"/>
            </w:rPr>
          </w:rPrChange>
        </w:rPr>
        <w:t xml:space="preserve">Box D </w:t>
      </w:r>
      <w:r w:rsidRPr="007101BE">
        <w:rPr>
          <w:rPrChange w:id="149" w:author="Windows 8" w:date="2021-01-25T13:52:00Z">
            <w:rPr>
              <w:sz w:val="22"/>
              <w:szCs w:val="22"/>
            </w:rPr>
          </w:rPrChange>
        </w:rPr>
        <w:t>- the payee shall check the appropriate box for “Liquidation Submitted” and/or “Reimbursement Received by” and affix his/her signature</w:t>
      </w:r>
    </w:p>
    <w:p w:rsidR="00B15B49" w:rsidRPr="007101BE" w:rsidRDefault="00B15B49" w:rsidP="00B15B49">
      <w:pPr>
        <w:tabs>
          <w:tab w:val="center" w:pos="4680"/>
          <w:tab w:val="right" w:pos="9360"/>
        </w:tabs>
        <w:ind w:left="720"/>
        <w:jc w:val="both"/>
        <w:rPr>
          <w:ins w:id="150" w:author="suzette.platon" w:date="2019-05-15T16:08:00Z"/>
          <w:rPrChange w:id="151" w:author="Windows 8" w:date="2021-01-25T13:52:00Z">
            <w:rPr>
              <w:ins w:id="152" w:author="suzette.platon" w:date="2019-05-15T16:08:00Z"/>
              <w:sz w:val="22"/>
              <w:szCs w:val="22"/>
            </w:rPr>
          </w:rPrChange>
        </w:rPr>
      </w:pPr>
    </w:p>
    <w:p w:rsidR="00C5418F" w:rsidRPr="007101BE" w:rsidRDefault="00C5418F" w:rsidP="00B15B49">
      <w:pPr>
        <w:tabs>
          <w:tab w:val="center" w:pos="4680"/>
          <w:tab w:val="right" w:pos="9360"/>
        </w:tabs>
        <w:ind w:left="720"/>
        <w:jc w:val="both"/>
        <w:rPr>
          <w:rPrChange w:id="153" w:author="Windows 8" w:date="2021-01-25T13:52:00Z">
            <w:rPr>
              <w:sz w:val="22"/>
              <w:szCs w:val="22"/>
            </w:rPr>
          </w:rPrChange>
        </w:rPr>
      </w:pPr>
    </w:p>
    <w:p w:rsidR="002A4ADB" w:rsidRPr="007101BE" w:rsidRDefault="000E60D1" w:rsidP="002A4ADB">
      <w:pPr>
        <w:keepNext/>
        <w:keepLines/>
        <w:numPr>
          <w:ilvl w:val="0"/>
          <w:numId w:val="4"/>
        </w:numPr>
        <w:tabs>
          <w:tab w:val="left" w:pos="720"/>
          <w:tab w:val="center" w:pos="4680"/>
          <w:tab w:val="right" w:pos="9360"/>
        </w:tabs>
        <w:jc w:val="both"/>
        <w:outlineLvl w:val="2"/>
        <w:rPr>
          <w:rPrChange w:id="154" w:author="Windows 8" w:date="2021-01-25T13:52:00Z">
            <w:rPr>
              <w:sz w:val="22"/>
              <w:szCs w:val="22"/>
            </w:rPr>
          </w:rPrChange>
        </w:rPr>
        <w:pPrChange w:id="155" w:author="suzette.platon" w:date="2019-05-15T11:10:00Z">
          <w:pPr>
            <w:numPr>
              <w:numId w:val="3"/>
            </w:numPr>
            <w:tabs>
              <w:tab w:val="num" w:pos="252"/>
            </w:tabs>
            <w:ind w:left="252" w:hanging="360"/>
            <w:jc w:val="both"/>
          </w:pPr>
        </w:pPrChange>
      </w:pPr>
      <w:r w:rsidRPr="007101BE">
        <w:rPr>
          <w:iCs/>
          <w:rPrChange w:id="156" w:author="Windows 8" w:date="2021-01-25T13:52:00Z">
            <w:rPr>
              <w:iCs/>
              <w:sz w:val="22"/>
              <w:szCs w:val="22"/>
            </w:rPr>
          </w:rPrChange>
        </w:rPr>
        <w:t xml:space="preserve">Part I shall </w:t>
      </w:r>
      <w:r w:rsidRPr="007101BE">
        <w:rPr>
          <w:rPrChange w:id="157" w:author="Windows 8" w:date="2021-01-25T13:52:00Z">
            <w:rPr>
              <w:sz w:val="22"/>
              <w:szCs w:val="22"/>
            </w:rPr>
          </w:rPrChange>
        </w:rPr>
        <w:t>be</w:t>
      </w:r>
      <w:r w:rsidRPr="007101BE">
        <w:rPr>
          <w:iCs/>
          <w:rPrChange w:id="158" w:author="Windows 8" w:date="2021-01-25T13:52:00Z">
            <w:rPr>
              <w:iCs/>
              <w:sz w:val="22"/>
              <w:szCs w:val="22"/>
            </w:rPr>
          </w:rPrChange>
        </w:rPr>
        <w:t xml:space="preserve"> filled out upon request of the petty cash advance and Part II shall be filled out upon liquidation.</w:t>
      </w:r>
    </w:p>
    <w:p w:rsidR="00E277B2" w:rsidRPr="007101BE" w:rsidDel="00C5418F" w:rsidRDefault="00E277B2" w:rsidP="00B15B49">
      <w:pPr>
        <w:keepNext/>
        <w:keepLines/>
        <w:ind w:left="-108"/>
        <w:jc w:val="both"/>
        <w:outlineLvl w:val="2"/>
        <w:rPr>
          <w:del w:id="159" w:author="suzette.platon" w:date="2019-05-15T16:08:00Z"/>
          <w:rPrChange w:id="160" w:author="Windows 8" w:date="2021-01-25T13:52:00Z">
            <w:rPr>
              <w:del w:id="161" w:author="suzette.platon" w:date="2019-05-15T16:08:00Z"/>
              <w:sz w:val="22"/>
              <w:szCs w:val="22"/>
            </w:rPr>
          </w:rPrChange>
        </w:rPr>
      </w:pPr>
    </w:p>
    <w:p w:rsidR="00E277B2" w:rsidRPr="007101BE" w:rsidRDefault="00E277B2" w:rsidP="00B15B49">
      <w:pPr>
        <w:keepNext/>
        <w:keepLines/>
        <w:ind w:left="-108"/>
        <w:jc w:val="both"/>
        <w:outlineLvl w:val="2"/>
        <w:rPr>
          <w:rPrChange w:id="162" w:author="Windows 8" w:date="2021-01-25T13:52:00Z">
            <w:rPr>
              <w:sz w:val="22"/>
              <w:szCs w:val="22"/>
            </w:rPr>
          </w:rPrChange>
        </w:rPr>
      </w:pPr>
    </w:p>
    <w:p w:rsidR="0024523A" w:rsidRPr="007101BE" w:rsidDel="00C5418F" w:rsidRDefault="0024523A" w:rsidP="0024523A">
      <w:pPr>
        <w:ind w:left="252"/>
        <w:jc w:val="both"/>
        <w:rPr>
          <w:del w:id="163" w:author="suzette.platon" w:date="2019-05-15T16:08:00Z"/>
          <w:iCs/>
          <w:rPrChange w:id="164" w:author="Windows 8" w:date="2021-01-25T13:52:00Z">
            <w:rPr>
              <w:del w:id="165" w:author="suzette.platon" w:date="2019-05-15T16:08:00Z"/>
              <w:iCs/>
              <w:sz w:val="22"/>
              <w:szCs w:val="22"/>
            </w:rPr>
          </w:rPrChange>
        </w:rPr>
      </w:pPr>
    </w:p>
    <w:p w:rsidR="002A4ADB" w:rsidRPr="007101BE" w:rsidRDefault="000E60D1" w:rsidP="002A4ADB">
      <w:pPr>
        <w:keepNext/>
        <w:keepLines/>
        <w:numPr>
          <w:ilvl w:val="0"/>
          <w:numId w:val="4"/>
        </w:numPr>
        <w:tabs>
          <w:tab w:val="left" w:pos="720"/>
          <w:tab w:val="center" w:pos="4680"/>
          <w:tab w:val="right" w:pos="9360"/>
        </w:tabs>
        <w:jc w:val="both"/>
        <w:outlineLvl w:val="2"/>
        <w:rPr>
          <w:iCs/>
          <w:rPrChange w:id="166" w:author="Windows 8" w:date="2021-01-25T13:52:00Z">
            <w:rPr>
              <w:iCs/>
              <w:sz w:val="22"/>
              <w:szCs w:val="22"/>
            </w:rPr>
          </w:rPrChange>
        </w:rPr>
        <w:pPrChange w:id="167" w:author="suzette.platon" w:date="2019-05-15T11:10:00Z">
          <w:pPr>
            <w:numPr>
              <w:numId w:val="3"/>
            </w:numPr>
            <w:tabs>
              <w:tab w:val="num" w:pos="252"/>
            </w:tabs>
            <w:ind w:left="252" w:hanging="360"/>
            <w:jc w:val="both"/>
          </w:pPr>
        </w:pPrChange>
      </w:pPr>
      <w:r w:rsidRPr="007101BE">
        <w:rPr>
          <w:iCs/>
          <w:rPrChange w:id="168" w:author="Windows 8" w:date="2021-01-25T13:52:00Z">
            <w:rPr>
              <w:iCs/>
              <w:sz w:val="22"/>
              <w:szCs w:val="22"/>
            </w:rPr>
          </w:rPrChange>
        </w:rPr>
        <w:t>The PCV shall be prepared in two copies distributed as follows:</w:t>
      </w:r>
    </w:p>
    <w:p w:rsidR="00B15B49" w:rsidRPr="007101BE" w:rsidRDefault="00B15B49" w:rsidP="00B15B49">
      <w:pPr>
        <w:ind w:left="252"/>
        <w:jc w:val="both"/>
        <w:rPr>
          <w:iCs/>
          <w:rPrChange w:id="169" w:author="Windows 8" w:date="2021-01-25T13:52:00Z">
            <w:rPr>
              <w:iCs/>
              <w:sz w:val="22"/>
              <w:szCs w:val="22"/>
            </w:rPr>
          </w:rPrChange>
        </w:rPr>
      </w:pPr>
    </w:p>
    <w:p w:rsidR="002A4ADB" w:rsidRPr="007101BE" w:rsidRDefault="000E60D1" w:rsidP="002A4ADB">
      <w:pPr>
        <w:ind w:left="1080"/>
        <w:jc w:val="both"/>
        <w:rPr>
          <w:iCs/>
          <w:rPrChange w:id="170" w:author="Windows 8" w:date="2021-01-25T13:52:00Z">
            <w:rPr>
              <w:iCs/>
              <w:sz w:val="22"/>
              <w:szCs w:val="22"/>
            </w:rPr>
          </w:rPrChange>
        </w:rPr>
        <w:pPrChange w:id="171" w:author="suzette.platon" w:date="2019-05-15T11:14:00Z">
          <w:pPr>
            <w:ind w:left="1692" w:hanging="972"/>
            <w:jc w:val="both"/>
          </w:pPr>
        </w:pPrChange>
      </w:pPr>
      <w:r w:rsidRPr="007101BE">
        <w:rPr>
          <w:i/>
          <w:rPrChange w:id="172" w:author="Windows 8" w:date="2021-01-25T13:52:00Z">
            <w:rPr>
              <w:i/>
              <w:sz w:val="22"/>
              <w:szCs w:val="22"/>
            </w:rPr>
          </w:rPrChange>
        </w:rPr>
        <w:t>Original –</w:t>
      </w:r>
      <w:r w:rsidRPr="007101BE">
        <w:rPr>
          <w:iCs/>
          <w:rPrChange w:id="173" w:author="Windows 8" w:date="2021-01-25T13:52:00Z">
            <w:rPr>
              <w:iCs/>
              <w:sz w:val="22"/>
              <w:szCs w:val="22"/>
            </w:rPr>
          </w:rPrChange>
        </w:rPr>
        <w:t xml:space="preserve"> to be attached to the RPPCV together with the supporting documents </w:t>
      </w:r>
    </w:p>
    <w:p w:rsidR="002A4ADB" w:rsidRPr="007101BE" w:rsidRDefault="000E60D1" w:rsidP="002A4ADB">
      <w:pPr>
        <w:tabs>
          <w:tab w:val="center" w:pos="4680"/>
          <w:tab w:val="right" w:pos="9360"/>
        </w:tabs>
        <w:ind w:left="1080"/>
        <w:jc w:val="both"/>
        <w:rPr>
          <w:iCs/>
          <w:rPrChange w:id="174" w:author="Windows 8" w:date="2021-01-25T13:52:00Z">
            <w:rPr>
              <w:iCs/>
              <w:sz w:val="22"/>
              <w:szCs w:val="22"/>
            </w:rPr>
          </w:rPrChange>
        </w:rPr>
        <w:pPrChange w:id="175" w:author="suzette.platon" w:date="2019-05-15T11:14:00Z">
          <w:pPr>
            <w:tabs>
              <w:tab w:val="center" w:pos="4680"/>
              <w:tab w:val="right" w:pos="9360"/>
            </w:tabs>
            <w:ind w:left="720" w:hanging="720"/>
            <w:jc w:val="both"/>
          </w:pPr>
        </w:pPrChange>
      </w:pPr>
      <w:del w:id="176" w:author="suzette.platon" w:date="2019-05-15T11:13:00Z">
        <w:r w:rsidRPr="007101BE">
          <w:rPr>
            <w:i/>
            <w:rPrChange w:id="177" w:author="Windows 8" w:date="2021-01-25T13:52:00Z">
              <w:rPr>
                <w:i/>
                <w:sz w:val="22"/>
                <w:szCs w:val="22"/>
              </w:rPr>
            </w:rPrChange>
          </w:rPr>
          <w:tab/>
        </w:r>
      </w:del>
      <w:r w:rsidRPr="007101BE">
        <w:rPr>
          <w:i/>
          <w:rPrChange w:id="178" w:author="Windows 8" w:date="2021-01-25T13:52:00Z">
            <w:rPr>
              <w:i/>
              <w:sz w:val="22"/>
              <w:szCs w:val="22"/>
            </w:rPr>
          </w:rPrChange>
        </w:rPr>
        <w:t>Copy 2    –</w:t>
      </w:r>
      <w:del w:id="179" w:author="suzette.platon" w:date="2019-05-15T11:13:00Z">
        <w:r w:rsidRPr="007101BE">
          <w:rPr>
            <w:i/>
            <w:rPrChange w:id="180" w:author="Windows 8" w:date="2021-01-25T13:52:00Z">
              <w:rPr>
                <w:i/>
                <w:sz w:val="22"/>
                <w:szCs w:val="22"/>
              </w:rPr>
            </w:rPrChange>
          </w:rPr>
          <w:delText xml:space="preserve"> </w:delText>
        </w:r>
      </w:del>
      <w:r w:rsidRPr="007101BE">
        <w:rPr>
          <w:i/>
          <w:rPrChange w:id="181" w:author="Windows 8" w:date="2021-01-25T13:52:00Z">
            <w:rPr>
              <w:i/>
              <w:sz w:val="22"/>
              <w:szCs w:val="22"/>
            </w:rPr>
          </w:rPrChange>
        </w:rPr>
        <w:t xml:space="preserve"> </w:t>
      </w:r>
      <w:r w:rsidRPr="007101BE">
        <w:rPr>
          <w:iCs/>
          <w:rPrChange w:id="182" w:author="Windows 8" w:date="2021-01-25T13:52:00Z">
            <w:rPr>
              <w:iCs/>
              <w:sz w:val="22"/>
              <w:szCs w:val="22"/>
            </w:rPr>
          </w:rPrChange>
        </w:rPr>
        <w:t>PCC file</w:t>
      </w:r>
    </w:p>
    <w:p w:rsidR="00C23B2D" w:rsidRPr="007101BE" w:rsidRDefault="00C23B2D"/>
    <w:p w:rsidR="00DA3126" w:rsidRPr="007101BE" w:rsidRDefault="00DA3126">
      <w:pPr>
        <w:rPr>
          <w:rPrChange w:id="183" w:author="Windows 8" w:date="2021-01-25T13:52:00Z">
            <w:rPr/>
          </w:rPrChange>
        </w:rPr>
      </w:pPr>
    </w:p>
    <w:tbl>
      <w:tblPr>
        <w:tblW w:w="9090" w:type="dxa"/>
        <w:tblInd w:w="-72" w:type="dxa"/>
        <w:tblLayout w:type="fixed"/>
        <w:tblLook w:val="0000"/>
      </w:tblPr>
      <w:tblGrid>
        <w:gridCol w:w="4733"/>
        <w:gridCol w:w="4357"/>
      </w:tblGrid>
      <w:tr w:rsidR="00DA3126" w:rsidRPr="007101BE" w:rsidDel="00A44023" w:rsidTr="00067645">
        <w:trPr>
          <w:trHeight w:val="9882"/>
          <w:del w:id="184" w:author="suzette.platon" w:date="2019-05-15T11:13:00Z"/>
        </w:trPr>
        <w:tc>
          <w:tcPr>
            <w:tcW w:w="4733" w:type="dxa"/>
          </w:tcPr>
          <w:p w:rsidR="00DA3126" w:rsidRPr="007101BE" w:rsidDel="007101BE" w:rsidRDefault="00DA3126" w:rsidP="007101BE">
            <w:pPr>
              <w:tabs>
                <w:tab w:val="center" w:pos="4680"/>
                <w:tab w:val="right" w:pos="9360"/>
              </w:tabs>
              <w:jc w:val="both"/>
              <w:rPr>
                <w:del w:id="185" w:author="Windows 8" w:date="2021-01-25T13:51:00Z"/>
                <w:rPrChange w:id="186" w:author="Windows 8" w:date="2021-01-25T13:51:00Z">
                  <w:rPr>
                    <w:del w:id="187" w:author="Windows 8" w:date="2021-01-25T13:51:00Z"/>
                    <w:sz w:val="22"/>
                    <w:szCs w:val="22"/>
                  </w:rPr>
                </w:rPrChange>
              </w:rPr>
              <w:pPrChange w:id="188" w:author="Windows 8" w:date="2021-01-25T13:51:00Z">
                <w:pPr>
                  <w:tabs>
                    <w:tab w:val="center" w:pos="4680"/>
                    <w:tab w:val="right" w:pos="9360"/>
                  </w:tabs>
                  <w:ind w:left="-108"/>
                  <w:jc w:val="both"/>
                </w:pPr>
              </w:pPrChange>
            </w:pPr>
          </w:p>
          <w:p w:rsidR="0024523A" w:rsidRPr="007101BE" w:rsidDel="00A44023" w:rsidRDefault="0024523A" w:rsidP="007101BE">
            <w:pPr>
              <w:jc w:val="both"/>
              <w:rPr>
                <w:del w:id="189" w:author="suzette.platon" w:date="2019-05-15T11:13:00Z"/>
                <w:rPrChange w:id="190" w:author="Windows 8" w:date="2021-01-25T13:51:00Z">
                  <w:rPr>
                    <w:del w:id="191" w:author="suzette.platon" w:date="2019-05-15T11:13:00Z"/>
                    <w:sz w:val="22"/>
                    <w:szCs w:val="22"/>
                  </w:rPr>
                </w:rPrChange>
              </w:rPr>
              <w:pPrChange w:id="192" w:author="Windows 8" w:date="2021-01-25T13:51:00Z">
                <w:pPr>
                  <w:ind w:left="720"/>
                  <w:jc w:val="both"/>
                </w:pPr>
              </w:pPrChange>
            </w:pPr>
          </w:p>
        </w:tc>
        <w:tc>
          <w:tcPr>
            <w:tcW w:w="4357" w:type="dxa"/>
          </w:tcPr>
          <w:p w:rsidR="00DA3126" w:rsidRPr="007101BE" w:rsidDel="007101BE" w:rsidRDefault="00DA3126" w:rsidP="00067645">
            <w:pPr>
              <w:keepNext/>
              <w:keepLines/>
              <w:jc w:val="both"/>
              <w:outlineLvl w:val="2"/>
              <w:rPr>
                <w:del w:id="193" w:author="Windows 8" w:date="2021-01-25T13:51:00Z"/>
                <w:rPrChange w:id="194" w:author="Windows 8" w:date="2021-01-25T13:51:00Z">
                  <w:rPr>
                    <w:del w:id="195" w:author="Windows 8" w:date="2021-01-25T13:51:00Z"/>
                    <w:sz w:val="22"/>
                    <w:szCs w:val="22"/>
                  </w:rPr>
                </w:rPrChange>
              </w:rPr>
            </w:pPr>
          </w:p>
          <w:p w:rsidR="0024523A" w:rsidRPr="007101BE" w:rsidDel="00A44023" w:rsidRDefault="0024523A" w:rsidP="0024523A">
            <w:pPr>
              <w:tabs>
                <w:tab w:val="center" w:pos="4680"/>
                <w:tab w:val="right" w:pos="9360"/>
              </w:tabs>
              <w:ind w:left="1802" w:hanging="1802"/>
              <w:jc w:val="both"/>
              <w:rPr>
                <w:del w:id="196" w:author="suzette.platon" w:date="2019-05-15T11:13:00Z"/>
                <w:rPrChange w:id="197" w:author="Windows 8" w:date="2021-01-25T13:51:00Z">
                  <w:rPr>
                    <w:del w:id="198" w:author="suzette.platon" w:date="2019-05-15T11:13:00Z"/>
                    <w:sz w:val="22"/>
                    <w:szCs w:val="22"/>
                  </w:rPr>
                </w:rPrChange>
              </w:rPr>
            </w:pPr>
          </w:p>
        </w:tc>
      </w:tr>
    </w:tbl>
    <w:p w:rsidR="00DA3126" w:rsidRDefault="00DA3126"/>
    <w:sectPr w:rsidR="00DA3126" w:rsidSect="007101BE">
      <w:headerReference w:type="default" r:id="rId7"/>
      <w:pgSz w:w="12240" w:h="15840" w:code="1"/>
      <w:pgMar w:top="0" w:right="173" w:bottom="0" w:left="173" w:header="720" w:footer="720" w:gutter="0"/>
      <w:cols w:space="720"/>
      <w:docGrid w:linePitch="360"/>
      <w:sectPrChange w:id="201" w:author="Windows 8" w:date="2021-01-25T13:50:00Z">
        <w:sectPr w:rsidR="00DA3126" w:rsidSect="007101BE">
          <w:pgSz w:w="11907" w:h="16839" w:code="9"/>
          <w:pgMar w:top="1440" w:right="1440" w:bottom="1440" w:left="1440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77B" w:rsidRDefault="00CB377B" w:rsidP="00ED6544">
      <w:r>
        <w:separator/>
      </w:r>
    </w:p>
  </w:endnote>
  <w:endnote w:type="continuationSeparator" w:id="1">
    <w:p w:rsidR="00CB377B" w:rsidRDefault="00CB377B" w:rsidP="00ED65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77B" w:rsidRDefault="00CB377B" w:rsidP="00ED6544">
      <w:r>
        <w:separator/>
      </w:r>
    </w:p>
  </w:footnote>
  <w:footnote w:type="continuationSeparator" w:id="1">
    <w:p w:rsidR="00CB377B" w:rsidRDefault="00CB377B" w:rsidP="00ED65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527" w:rsidRPr="001C3C39" w:rsidRDefault="002A4ADB">
    <w:pPr>
      <w:pStyle w:val="Header"/>
      <w:jc w:val="right"/>
      <w:rPr>
        <w:i/>
        <w:sz w:val="22"/>
        <w:rPrChange w:id="199" w:author="suzette.platon" w:date="2019-05-15T11:09:00Z">
          <w:rPr/>
        </w:rPrChange>
      </w:rPr>
    </w:pPr>
    <w:r w:rsidRPr="002A4ADB">
      <w:rPr>
        <w:i/>
        <w:sz w:val="22"/>
        <w:rPrChange w:id="200" w:author="suzette.platon" w:date="2019-05-15T11:09:00Z">
          <w:rPr/>
        </w:rPrChange>
      </w:rPr>
      <w:t>Appendix 33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81913"/>
    <w:multiLevelType w:val="hybridMultilevel"/>
    <w:tmpl w:val="21ECCD9A"/>
    <w:lvl w:ilvl="0" w:tplc="75AA7D3A">
      <w:start w:val="1"/>
      <w:numFmt w:val="upperLetter"/>
      <w:lvlText w:val="%1."/>
      <w:lvlJc w:val="left"/>
      <w:pPr>
        <w:tabs>
          <w:tab w:val="num" w:pos="252"/>
        </w:tabs>
        <w:ind w:left="252" w:hanging="360"/>
      </w:pPr>
      <w:rPr>
        <w:rFonts w:hint="default"/>
        <w:sz w:val="24"/>
      </w:rPr>
    </w:lvl>
    <w:lvl w:ilvl="1" w:tplc="451EEDE8">
      <w:start w:val="2"/>
      <w:numFmt w:val="upperRoman"/>
      <w:lvlText w:val="%2."/>
      <w:lvlJc w:val="left"/>
      <w:pPr>
        <w:tabs>
          <w:tab w:val="num" w:pos="1332"/>
        </w:tabs>
        <w:ind w:left="133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1">
    <w:nsid w:val="2EB10045"/>
    <w:multiLevelType w:val="hybridMultilevel"/>
    <w:tmpl w:val="1E8A172E"/>
    <w:lvl w:ilvl="0" w:tplc="9446D57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0"/>
      </w:rPr>
    </w:lvl>
    <w:lvl w:ilvl="1" w:tplc="FAEA81F6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E8D640C"/>
    <w:multiLevelType w:val="hybridMultilevel"/>
    <w:tmpl w:val="9438D4F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97C41"/>
    <w:multiLevelType w:val="hybridMultilevel"/>
    <w:tmpl w:val="3904C9B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etizel Ivy T. Arteche">
    <w15:presenceInfo w15:providerId="AD" w15:userId="S-1-5-21-2257170434-381168915-498275743-1025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stylePaneFormatFilter w:val="3F01"/>
  <w:trackRevisions/>
  <w:defaultTabStop w:val="720"/>
  <w:drawingGridHorizontalSpacing w:val="10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4906BB"/>
    <w:rsid w:val="0001613E"/>
    <w:rsid w:val="000C4A88"/>
    <w:rsid w:val="000E60D1"/>
    <w:rsid w:val="0011450D"/>
    <w:rsid w:val="0013787F"/>
    <w:rsid w:val="001A312D"/>
    <w:rsid w:val="001C3C39"/>
    <w:rsid w:val="001F5DE6"/>
    <w:rsid w:val="00207DA1"/>
    <w:rsid w:val="00237527"/>
    <w:rsid w:val="0024523A"/>
    <w:rsid w:val="002500FD"/>
    <w:rsid w:val="0026794E"/>
    <w:rsid w:val="002A4ADB"/>
    <w:rsid w:val="0030109F"/>
    <w:rsid w:val="00307A23"/>
    <w:rsid w:val="00315EE9"/>
    <w:rsid w:val="003632AC"/>
    <w:rsid w:val="0039313B"/>
    <w:rsid w:val="003D429A"/>
    <w:rsid w:val="004746A1"/>
    <w:rsid w:val="004906BB"/>
    <w:rsid w:val="004C454F"/>
    <w:rsid w:val="004D60AF"/>
    <w:rsid w:val="00525978"/>
    <w:rsid w:val="005525B6"/>
    <w:rsid w:val="005969E0"/>
    <w:rsid w:val="005A0AF8"/>
    <w:rsid w:val="005A5DC4"/>
    <w:rsid w:val="005C3185"/>
    <w:rsid w:val="005C598F"/>
    <w:rsid w:val="005D2AAF"/>
    <w:rsid w:val="005F27F9"/>
    <w:rsid w:val="0060370B"/>
    <w:rsid w:val="006242CB"/>
    <w:rsid w:val="00627127"/>
    <w:rsid w:val="0069073B"/>
    <w:rsid w:val="006F23D8"/>
    <w:rsid w:val="007101BE"/>
    <w:rsid w:val="0083230D"/>
    <w:rsid w:val="008A128C"/>
    <w:rsid w:val="008B5E71"/>
    <w:rsid w:val="008D7A27"/>
    <w:rsid w:val="009062FE"/>
    <w:rsid w:val="009818F8"/>
    <w:rsid w:val="009C27F2"/>
    <w:rsid w:val="00A40347"/>
    <w:rsid w:val="00A44023"/>
    <w:rsid w:val="00A8580D"/>
    <w:rsid w:val="00B15B49"/>
    <w:rsid w:val="00B1749E"/>
    <w:rsid w:val="00B71BC5"/>
    <w:rsid w:val="00C23B2D"/>
    <w:rsid w:val="00C5418F"/>
    <w:rsid w:val="00CB377B"/>
    <w:rsid w:val="00CB65A9"/>
    <w:rsid w:val="00CE6833"/>
    <w:rsid w:val="00CF2DAE"/>
    <w:rsid w:val="00CF51C5"/>
    <w:rsid w:val="00D0641E"/>
    <w:rsid w:val="00D109E2"/>
    <w:rsid w:val="00D359DF"/>
    <w:rsid w:val="00D835FC"/>
    <w:rsid w:val="00D940FA"/>
    <w:rsid w:val="00DA3126"/>
    <w:rsid w:val="00DC5303"/>
    <w:rsid w:val="00E277B2"/>
    <w:rsid w:val="00E31AFE"/>
    <w:rsid w:val="00E33C5E"/>
    <w:rsid w:val="00E34F81"/>
    <w:rsid w:val="00E41822"/>
    <w:rsid w:val="00E6771E"/>
    <w:rsid w:val="00ED6544"/>
    <w:rsid w:val="00F12DA1"/>
    <w:rsid w:val="00F6596F"/>
    <w:rsid w:val="00FB3752"/>
    <w:rsid w:val="00FD0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6BB"/>
  </w:style>
  <w:style w:type="paragraph" w:styleId="Heading4">
    <w:name w:val="heading 4"/>
    <w:basedOn w:val="Normal"/>
    <w:next w:val="Normal"/>
    <w:qFormat/>
    <w:rsid w:val="004906BB"/>
    <w:pPr>
      <w:keepNext/>
      <w:jc w:val="center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4906BB"/>
    <w:pPr>
      <w:keepNext/>
      <w:jc w:val="center"/>
      <w:outlineLvl w:val="4"/>
    </w:pPr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906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D65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6544"/>
  </w:style>
  <w:style w:type="paragraph" w:styleId="Footer">
    <w:name w:val="footer"/>
    <w:basedOn w:val="Normal"/>
    <w:link w:val="FooterChar"/>
    <w:uiPriority w:val="99"/>
    <w:rsid w:val="00ED65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544"/>
  </w:style>
  <w:style w:type="paragraph" w:styleId="ListParagraph">
    <w:name w:val="List Paragraph"/>
    <w:basedOn w:val="Normal"/>
    <w:uiPriority w:val="34"/>
    <w:qFormat/>
    <w:rsid w:val="00C23B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PETTY CASH VOUCHER (PCV)</vt:lpstr>
    </vt:vector>
  </TitlesOfParts>
  <Company>coa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PETTY CASH VOUCHER (PCV)</dc:title>
  <dc:creator>coa</dc:creator>
  <cp:lastModifiedBy>Windows 8</cp:lastModifiedBy>
  <cp:revision>2</cp:revision>
  <cp:lastPrinted>2021-01-25T05:52:00Z</cp:lastPrinted>
  <dcterms:created xsi:type="dcterms:W3CDTF">2021-01-25T05:53:00Z</dcterms:created>
  <dcterms:modified xsi:type="dcterms:W3CDTF">2021-01-25T05:53:00Z</dcterms:modified>
</cp:coreProperties>
</file>