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4B8" w:rsidRPr="00F464B8" w:rsidRDefault="00F464B8" w:rsidP="00F464B8">
      <w:pPr>
        <w:rPr>
          <w:vanish/>
        </w:rPr>
      </w:pPr>
    </w:p>
    <w:p w:rsidR="003407F1" w:rsidRDefault="00885F72">
      <w:pPr>
        <w:jc w:val="center"/>
        <w:rPr>
          <w:b/>
          <w:sz w:val="28"/>
          <w:szCs w:val="28"/>
        </w:rPr>
      </w:pPr>
      <w:r w:rsidRPr="00885F72">
        <w:rPr>
          <w:b/>
          <w:sz w:val="28"/>
          <w:szCs w:val="28"/>
        </w:rPr>
        <w:t>JOURNAL VOUCHER</w:t>
      </w:r>
    </w:p>
    <w:p w:rsidR="003407F1" w:rsidRDefault="00885F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(JV)</w:t>
      </w:r>
    </w:p>
    <w:p w:rsidR="003407F1" w:rsidRPr="007624E7" w:rsidRDefault="003407F1">
      <w:pPr>
        <w:jc w:val="center"/>
        <w:rPr>
          <w:b/>
          <w:sz w:val="24"/>
          <w:szCs w:val="24"/>
        </w:rPr>
      </w:pPr>
    </w:p>
    <w:p w:rsidR="003407F1" w:rsidRPr="007624E7" w:rsidDel="007624E7" w:rsidRDefault="003407F1">
      <w:pPr>
        <w:jc w:val="center"/>
        <w:rPr>
          <w:del w:id="0" w:author="suzette.platon" w:date="2019-05-15T10:55:00Z"/>
          <w:b/>
          <w:sz w:val="24"/>
          <w:szCs w:val="24"/>
        </w:rPr>
      </w:pPr>
    </w:p>
    <w:p w:rsidR="003407F1" w:rsidRDefault="00E77E6C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INSTRUCTIONS</w:t>
      </w:r>
    </w:p>
    <w:tbl>
      <w:tblPr>
        <w:tblpPr w:leftFromText="180" w:rightFromText="180" w:vertAnchor="page" w:horzAnchor="margin" w:tblpY="7761"/>
        <w:tblW w:w="9018" w:type="dxa"/>
        <w:tblLayout w:type="fixed"/>
        <w:tblLook w:val="0000"/>
        <w:tblPrChange w:id="1" w:author="suzette.platon" w:date="2019-05-15T10:56:00Z">
          <w:tblPr>
            <w:tblpPr w:leftFromText="180" w:rightFromText="180" w:vertAnchor="page" w:horzAnchor="page" w:tblpX="1860" w:tblpY="2957"/>
            <w:tblW w:w="9018" w:type="dxa"/>
            <w:tblLayout w:type="fixed"/>
            <w:tblLook w:val="0000"/>
          </w:tblPr>
        </w:tblPrChange>
      </w:tblPr>
      <w:tblGrid>
        <w:gridCol w:w="9018"/>
        <w:tblGridChange w:id="2">
          <w:tblGrid>
            <w:gridCol w:w="9018"/>
          </w:tblGrid>
        </w:tblGridChange>
      </w:tblGrid>
      <w:tr w:rsidR="00D604C2" w:rsidDel="007624E7" w:rsidTr="007624E7">
        <w:trPr>
          <w:trHeight w:val="9090"/>
          <w:del w:id="3" w:author="suzette.platon" w:date="2019-05-15T10:56:00Z"/>
          <w:trPrChange w:id="4" w:author="suzette.platon" w:date="2019-05-15T10:56:00Z">
            <w:trPr>
              <w:trHeight w:val="9090"/>
            </w:trPr>
          </w:trPrChange>
        </w:trPr>
        <w:tc>
          <w:tcPr>
            <w:tcW w:w="9018" w:type="dxa"/>
            <w:tcPrChange w:id="5" w:author="suzette.platon" w:date="2019-05-15T10:56:00Z">
              <w:tcPr>
                <w:tcW w:w="9018" w:type="dxa"/>
              </w:tcPr>
            </w:tcPrChange>
          </w:tcPr>
          <w:p w:rsidR="0072675A" w:rsidRDefault="00D604C2" w:rsidP="0072675A">
            <w:pPr>
              <w:pStyle w:val="BodyTextIndent"/>
              <w:tabs>
                <w:tab w:val="left" w:pos="252"/>
              </w:tabs>
              <w:ind w:left="522" w:firstLine="0"/>
              <w:jc w:val="both"/>
              <w:rPr>
                <w:del w:id="6" w:author="suzette.platon" w:date="2019-05-15T10:56:00Z"/>
              </w:rPr>
              <w:pPrChange w:id="7" w:author="suzette.platon" w:date="2019-05-15T10:56:00Z">
                <w:pPr>
                  <w:pStyle w:val="BodyTextIndent"/>
                  <w:framePr w:hSpace="180" w:wrap="around" w:vAnchor="page" w:hAnchor="margin" w:y="4951"/>
                  <w:numPr>
                    <w:numId w:val="8"/>
                  </w:numPr>
                  <w:tabs>
                    <w:tab w:val="left" w:pos="252"/>
                  </w:tabs>
                  <w:ind w:left="252" w:hanging="360"/>
                  <w:jc w:val="both"/>
                </w:pPr>
              </w:pPrChange>
            </w:pPr>
            <w:moveFromRangeStart w:id="8" w:author="suzette.platon" w:date="2019-05-15T10:55:00Z" w:name="move8810143"/>
            <w:moveFrom w:id="9" w:author="suzette.platon" w:date="2019-05-15T10:55:00Z">
              <w:del w:id="10" w:author="suzette.platon" w:date="2019-05-15T10:56:00Z">
                <w:r w:rsidRPr="004968AC" w:rsidDel="007624E7">
                  <w:delText xml:space="preserve">This form shall be used </w:delText>
                </w:r>
                <w:r w:rsidDel="007624E7">
                  <w:delText>to record transactions of the LGUs</w:delText>
                </w:r>
                <w:r w:rsidRPr="004968AC" w:rsidDel="007624E7">
                  <w:delText>, whether cash receipt</w:delText>
                </w:r>
                <w:r w:rsidDel="007624E7">
                  <w:delText>s</w:delText>
                </w:r>
                <w:r w:rsidR="003F5677" w:rsidDel="007624E7">
                  <w:delText xml:space="preserve"> or</w:delText>
                </w:r>
                <w:r w:rsidRPr="004968AC" w:rsidDel="007624E7">
                  <w:delText xml:space="preserve"> disbursement</w:delText>
                </w:r>
                <w:r w:rsidDel="007624E7">
                  <w:delText>s</w:delText>
                </w:r>
                <w:r w:rsidRPr="004968AC" w:rsidDel="007624E7">
                  <w:delText xml:space="preserve"> </w:delText>
                </w:r>
                <w:r w:rsidDel="007624E7">
                  <w:delText xml:space="preserve">not covered by </w:delText>
                </w:r>
                <w:r w:rsidR="003F5677" w:rsidDel="007624E7">
                  <w:delText xml:space="preserve">Report of Collections and Deposits or </w:delText>
                </w:r>
                <w:r w:rsidDel="007624E7">
                  <w:delText xml:space="preserve">Disbursement Voucher </w:delText>
                </w:r>
                <w:r w:rsidRPr="004968AC" w:rsidDel="007624E7">
                  <w:delText>or non-cash transactions</w:delText>
                </w:r>
                <w:r w:rsidDel="007624E7">
                  <w:delText>. Accounting</w:delText>
                </w:r>
                <w:r w:rsidRPr="004968AC" w:rsidDel="007624E7">
                  <w:delText xml:space="preserve"> journal entries shall be reflected therein and it shall serve as the basis for recording in the books of accounts.</w:delText>
                </w:r>
              </w:del>
            </w:moveFrom>
            <w:moveFromRangeEnd w:id="8"/>
          </w:p>
          <w:p w:rsidR="00D604C2" w:rsidRPr="006F0DE0" w:rsidDel="007624E7" w:rsidRDefault="00D604C2" w:rsidP="007624E7">
            <w:pPr>
              <w:pStyle w:val="BodyTextIndent"/>
              <w:tabs>
                <w:tab w:val="left" w:pos="162"/>
              </w:tabs>
              <w:ind w:left="162" w:firstLine="0"/>
              <w:rPr>
                <w:del w:id="11" w:author="suzette.platon" w:date="2019-05-15T10:56:00Z"/>
                <w:sz w:val="10"/>
                <w:szCs w:val="10"/>
              </w:rPr>
            </w:pPr>
          </w:p>
          <w:p w:rsidR="00D604C2" w:rsidDel="007624E7" w:rsidRDefault="00D604C2" w:rsidP="007624E7">
            <w:pPr>
              <w:pStyle w:val="BodyTextIndent"/>
              <w:numPr>
                <w:ilvl w:val="0"/>
                <w:numId w:val="8"/>
              </w:numPr>
              <w:tabs>
                <w:tab w:val="left" w:pos="252"/>
              </w:tabs>
              <w:ind w:left="252" w:hanging="342"/>
              <w:jc w:val="both"/>
              <w:rPr>
                <w:del w:id="12" w:author="suzette.platon" w:date="2019-05-15T10:56:00Z"/>
              </w:rPr>
            </w:pPr>
            <w:moveFromRangeStart w:id="13" w:author="suzette.platon" w:date="2019-05-15T10:56:00Z" w:name="move8810190"/>
            <w:moveFrom w:id="14" w:author="suzette.platon" w:date="2019-05-15T10:56:00Z">
              <w:del w:id="15" w:author="suzette.platon" w:date="2019-05-15T10:56:00Z">
                <w:r w:rsidDel="007624E7">
                  <w:delText>This form shall be accomplished as follows:</w:delText>
                </w:r>
              </w:del>
            </w:moveFrom>
          </w:p>
          <w:moveFromRangeEnd w:id="13"/>
          <w:p w:rsidR="00D604C2" w:rsidRPr="006F0DE0" w:rsidDel="007624E7" w:rsidRDefault="00D604C2" w:rsidP="007624E7">
            <w:pPr>
              <w:pStyle w:val="BodyTextIndent"/>
              <w:tabs>
                <w:tab w:val="left" w:pos="162"/>
              </w:tabs>
              <w:ind w:left="162" w:firstLine="0"/>
              <w:rPr>
                <w:del w:id="16" w:author="suzette.platon" w:date="2019-05-15T10:56:00Z"/>
                <w:sz w:val="10"/>
                <w:szCs w:val="10"/>
              </w:rPr>
            </w:pPr>
          </w:p>
          <w:p w:rsidR="00D604C2" w:rsidDel="007624E7" w:rsidRDefault="00D604C2" w:rsidP="007624E7">
            <w:pPr>
              <w:numPr>
                <w:ilvl w:val="0"/>
                <w:numId w:val="1"/>
              </w:numPr>
              <w:tabs>
                <w:tab w:val="clear" w:pos="720"/>
              </w:tabs>
              <w:ind w:left="630" w:hanging="378"/>
              <w:rPr>
                <w:del w:id="17" w:author="suzette.platon" w:date="2019-05-15T10:56:00Z"/>
                <w:sz w:val="22"/>
              </w:rPr>
            </w:pPr>
            <w:del w:id="18" w:author="suzette.platon" w:date="2019-05-15T10:56:00Z">
              <w:r w:rsidDel="007624E7">
                <w:rPr>
                  <w:b/>
                  <w:bCs/>
                  <w:sz w:val="22"/>
                </w:rPr>
                <w:delText>LGU</w:delText>
              </w:r>
              <w:r w:rsidDel="007624E7">
                <w:rPr>
                  <w:i/>
                  <w:iCs/>
                  <w:sz w:val="22"/>
                </w:rPr>
                <w:delText xml:space="preserve">– </w:delText>
              </w:r>
              <w:r w:rsidDel="007624E7">
                <w:rPr>
                  <w:sz w:val="22"/>
                </w:rPr>
                <w:delText>name of the local government unit</w:delText>
              </w:r>
            </w:del>
          </w:p>
          <w:p w:rsidR="00D604C2" w:rsidDel="007624E7" w:rsidRDefault="00D604C2" w:rsidP="007624E7">
            <w:pPr>
              <w:numPr>
                <w:ilvl w:val="0"/>
                <w:numId w:val="1"/>
              </w:numPr>
              <w:tabs>
                <w:tab w:val="clear" w:pos="720"/>
              </w:tabs>
              <w:ind w:left="630" w:hanging="378"/>
              <w:rPr>
                <w:del w:id="19" w:author="suzette.platon" w:date="2019-05-15T10:56:00Z"/>
                <w:sz w:val="22"/>
              </w:rPr>
            </w:pPr>
            <w:del w:id="20" w:author="suzette.platon" w:date="2019-05-15T10:56:00Z">
              <w:r w:rsidRPr="00342134" w:rsidDel="007624E7">
                <w:rPr>
                  <w:b/>
                  <w:sz w:val="22"/>
                </w:rPr>
                <w:delText>Fund</w:delText>
              </w:r>
              <w:r w:rsidDel="007624E7">
                <w:rPr>
                  <w:sz w:val="22"/>
                </w:rPr>
                <w:delText xml:space="preserve"> – </w:delText>
              </w:r>
              <w:r w:rsidRPr="005D7552" w:rsidDel="007624E7">
                <w:rPr>
                  <w:sz w:val="22"/>
                </w:rPr>
                <w:delText xml:space="preserve">the fund </w:delText>
              </w:r>
              <w:r w:rsidDel="007624E7">
                <w:rPr>
                  <w:sz w:val="22"/>
                </w:rPr>
                <w:delText>name/code</w:delText>
              </w:r>
            </w:del>
          </w:p>
          <w:p w:rsidR="00D604C2" w:rsidRPr="006F0DE0" w:rsidDel="007624E7" w:rsidRDefault="00D604C2" w:rsidP="007624E7">
            <w:pPr>
              <w:numPr>
                <w:ilvl w:val="0"/>
                <w:numId w:val="1"/>
              </w:numPr>
              <w:tabs>
                <w:tab w:val="clear" w:pos="720"/>
              </w:tabs>
              <w:ind w:left="630" w:hanging="378"/>
              <w:rPr>
                <w:del w:id="21" w:author="suzette.platon" w:date="2019-05-15T10:56:00Z"/>
                <w:sz w:val="22"/>
              </w:rPr>
            </w:pPr>
            <w:del w:id="22" w:author="suzette.platon" w:date="2019-05-15T10:56:00Z">
              <w:r w:rsidRPr="006F0DE0" w:rsidDel="007624E7">
                <w:rPr>
                  <w:b/>
                  <w:sz w:val="22"/>
                </w:rPr>
                <w:delText>JV No.</w:delText>
              </w:r>
              <w:r w:rsidRPr="006F0DE0" w:rsidDel="007624E7">
                <w:rPr>
                  <w:sz w:val="22"/>
                </w:rPr>
                <w:delText xml:space="preserve"> –</w:delText>
              </w:r>
              <w:r w:rsidDel="007624E7">
                <w:rPr>
                  <w:sz w:val="22"/>
                </w:rPr>
                <w:delText xml:space="preserve"> J</w:delText>
              </w:r>
              <w:r w:rsidRPr="006F0DE0" w:rsidDel="007624E7">
                <w:rPr>
                  <w:sz w:val="22"/>
                </w:rPr>
                <w:delText>V number assigned by the Accounting Division/Unit. The numbering shall be as follows:</w:delText>
              </w:r>
            </w:del>
          </w:p>
          <w:p w:rsidR="00D604C2" w:rsidRPr="006F0DE0" w:rsidDel="007624E7" w:rsidRDefault="00D604C2" w:rsidP="007624E7">
            <w:pPr>
              <w:ind w:left="522"/>
              <w:jc w:val="both"/>
              <w:rPr>
                <w:del w:id="23" w:author="suzette.platon" w:date="2019-05-15T10:56:00Z"/>
                <w:sz w:val="10"/>
                <w:szCs w:val="10"/>
                <w:u w:val="single"/>
              </w:rPr>
            </w:pPr>
          </w:p>
          <w:p w:rsidR="00D604C2" w:rsidRPr="006F0DE0" w:rsidDel="007624E7" w:rsidRDefault="0072675A" w:rsidP="007624E7">
            <w:pPr>
              <w:ind w:left="522"/>
              <w:jc w:val="both"/>
              <w:rPr>
                <w:del w:id="24" w:author="suzette.platon" w:date="2019-05-15T10:56:00Z"/>
                <w:u w:val="single"/>
              </w:rPr>
            </w:pPr>
            <w:del w:id="25" w:author="suzette.platon" w:date="2019-05-15T10:56:00Z">
              <w:r w:rsidRPr="0072675A">
                <w:rPr>
                  <w:noProof/>
                  <w:lang w:val="en-PH" w:eastAsia="en-PH"/>
                </w:rPr>
                <w:pict>
                  <v:group id="_x0000_s1143" style="position:absolute;left:0;text-align:left;margin-left:31.9pt;margin-top:10.35pt;width:94.4pt;height:57.05pt;z-index:251656192" coordorigin="2078,5501" coordsize="1888,1141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144" type="#_x0000_t32" style="position:absolute;left:2078;top:5501;width:0;height:1141" o:connectortype="straight"/>
                    <v:shape id="_x0000_s1145" type="#_x0000_t32" style="position:absolute;left:2554;top:5501;width:0;height:850" o:connectortype="straight"/>
                    <v:shape id="_x0000_s1146" type="#_x0000_t32" style="position:absolute;left:3057;top:5501;width:0;height:504" o:connectortype="straight"/>
                    <v:shape id="_x0000_s1147" type="#_x0000_t32" style="position:absolute;left:3532;top:5501;width:0;height:232" o:connectortype="straight"/>
                    <v:shape id="_x0000_s1148" type="#_x0000_t32" style="position:absolute;left:2078;top:6642;width:1863;height:0" o:connectortype="straight">
                      <v:stroke endarrow="block"/>
                    </v:shape>
                    <v:shape id="_x0000_s1149" type="#_x0000_t32" style="position:absolute;left:2540;top:6351;width:1426;height:0" o:connectortype="straight">
                      <v:stroke endarrow="block"/>
                    </v:shape>
                    <v:shape id="_x0000_s1150" type="#_x0000_t32" style="position:absolute;left:3057;top:6010;width:850;height:0" o:connectortype="straight">
                      <v:stroke endarrow="block"/>
                    </v:shape>
                    <v:shape id="_x0000_s1151" type="#_x0000_t32" style="position:absolute;left:3532;top:5733;width:418;height:0" o:connectortype="straight">
                      <v:stroke endarrow="block"/>
                    </v:shape>
                  </v:group>
                </w:pict>
              </w:r>
              <w:r w:rsidR="00D604C2" w:rsidRPr="006F0DE0" w:rsidDel="007624E7">
                <w:rPr>
                  <w:u w:val="single"/>
                </w:rPr>
                <w:delText>00</w:delText>
              </w:r>
              <w:r w:rsidR="00D604C2" w:rsidRPr="006F0DE0" w:rsidDel="007624E7">
                <w:delText>–</w:delText>
              </w:r>
              <w:r w:rsidR="00D604C2" w:rsidRPr="006F0DE0" w:rsidDel="007624E7">
                <w:rPr>
                  <w:u w:val="single"/>
                </w:rPr>
                <w:delText>0000</w:delText>
              </w:r>
              <w:r w:rsidR="00D604C2" w:rsidRPr="006F0DE0" w:rsidDel="007624E7">
                <w:delText xml:space="preserve"> – </w:delText>
              </w:r>
              <w:r w:rsidR="00D604C2" w:rsidRPr="006F0DE0" w:rsidDel="007624E7">
                <w:rPr>
                  <w:u w:val="single"/>
                </w:rPr>
                <w:delText>00</w:delText>
              </w:r>
              <w:r w:rsidR="00D604C2" w:rsidRPr="006F0DE0" w:rsidDel="007624E7">
                <w:delText xml:space="preserve"> – </w:delText>
              </w:r>
              <w:r w:rsidR="00D604C2" w:rsidRPr="006F0DE0" w:rsidDel="007624E7">
                <w:rPr>
                  <w:u w:val="single"/>
                </w:rPr>
                <w:delText>0000</w:delText>
              </w:r>
            </w:del>
          </w:p>
          <w:p w:rsidR="00D604C2" w:rsidRPr="006F0DE0" w:rsidDel="007624E7" w:rsidRDefault="0072675A" w:rsidP="007624E7">
            <w:pPr>
              <w:ind w:left="522"/>
              <w:jc w:val="both"/>
              <w:rPr>
                <w:del w:id="26" w:author="suzette.platon" w:date="2019-05-15T10:56:00Z"/>
                <w:u w:val="single"/>
              </w:rPr>
            </w:pPr>
            <w:del w:id="27" w:author="suzette.platon" w:date="2019-05-15T10:56:00Z">
              <w:r w:rsidRPr="0072675A">
                <w:rPr>
                  <w:noProof/>
                  <w:lang w:val="en-PH" w:eastAsia="en-PH"/>
                </w:rPr>
                <w:pict>
                  <v:group id="_x0000_s1138" style="position:absolute;left:0;text-align:left;margin-left:123.45pt;margin-top:1.65pt;width:158pt;height:62.2pt;z-index:251657216" coordorigin="3923,5557" coordsize="3160,1244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139" type="#_x0000_t202" style="position:absolute;left:3927;top:6438;width:2567;height:363" filled="f" fillcolor="yellow" stroked="f">
                      <v:textbox style="mso-next-textbox:#_x0000_s1139">
                        <w:txbxContent>
                          <w:p w:rsidR="00D604C2" w:rsidRPr="006F0DE0" w:rsidRDefault="00D604C2" w:rsidP="00D604C2">
                            <w:r w:rsidRPr="006F0DE0">
                              <w:t>Fund Cluster Code</w:t>
                            </w:r>
                          </w:p>
                        </w:txbxContent>
                      </v:textbox>
                    </v:shape>
                    <v:shape id="_x0000_s1140" type="#_x0000_t202" style="position:absolute;left:3927;top:6166;width:1607;height:363" filled="f" fillcolor="yellow" stroked="f">
                      <v:textbox style="mso-next-textbox:#_x0000_s1140">
                        <w:txbxContent>
                          <w:p w:rsidR="00D604C2" w:rsidRPr="006F0DE0" w:rsidRDefault="00D604C2" w:rsidP="00D604C2">
                            <w:r w:rsidRPr="006F0DE0">
                              <w:t>Year</w:t>
                            </w:r>
                          </w:p>
                        </w:txbxContent>
                      </v:textbox>
                    </v:shape>
                    <v:shape id="_x0000_s1141" type="#_x0000_t202" style="position:absolute;left:3927;top:5831;width:941;height:363" filled="f" fillcolor="yellow" stroked="f">
                      <v:textbox style="mso-next-textbox:#_x0000_s1141">
                        <w:txbxContent>
                          <w:p w:rsidR="00D604C2" w:rsidRPr="006F0DE0" w:rsidRDefault="00D604C2" w:rsidP="00D604C2">
                            <w:r w:rsidRPr="006F0DE0">
                              <w:t>Month</w:t>
                            </w:r>
                          </w:p>
                        </w:txbxContent>
                      </v:textbox>
                    </v:shape>
                    <v:shape id="_x0000_s1142" type="#_x0000_t202" style="position:absolute;left:3923;top:5557;width:3160;height:363" filled="f" fillcolor="yellow" stroked="f">
                      <v:textbox style="mso-next-textbox:#_x0000_s1142">
                        <w:txbxContent>
                          <w:p w:rsidR="00D604C2" w:rsidRPr="006F0DE0" w:rsidRDefault="00D604C2" w:rsidP="00D604C2">
                            <w:r w:rsidRPr="006F0DE0">
                              <w:t>Serial Number (one series per year)</w:t>
                            </w:r>
                          </w:p>
                        </w:txbxContent>
                      </v:textbox>
                    </v:shape>
                  </v:group>
                </w:pict>
              </w:r>
            </w:del>
          </w:p>
          <w:p w:rsidR="00D604C2" w:rsidRPr="006F0DE0" w:rsidDel="007624E7" w:rsidRDefault="00D604C2" w:rsidP="007624E7">
            <w:pPr>
              <w:pStyle w:val="BodyTextIndent3"/>
              <w:ind w:left="2160"/>
              <w:rPr>
                <w:del w:id="28" w:author="suzette.platon" w:date="2019-05-15T10:56:00Z"/>
              </w:rPr>
            </w:pPr>
          </w:p>
          <w:p w:rsidR="00D604C2" w:rsidRPr="006F0DE0" w:rsidDel="007624E7" w:rsidRDefault="00D604C2" w:rsidP="007624E7">
            <w:pPr>
              <w:ind w:left="360"/>
              <w:jc w:val="both"/>
              <w:rPr>
                <w:del w:id="29" w:author="suzette.platon" w:date="2019-05-15T10:56:00Z"/>
              </w:rPr>
            </w:pPr>
          </w:p>
          <w:p w:rsidR="00D604C2" w:rsidRPr="006F0DE0" w:rsidDel="007624E7" w:rsidRDefault="00D604C2" w:rsidP="007624E7">
            <w:pPr>
              <w:ind w:left="360"/>
              <w:jc w:val="both"/>
              <w:rPr>
                <w:del w:id="30" w:author="suzette.platon" w:date="2019-05-15T10:56:00Z"/>
              </w:rPr>
            </w:pPr>
          </w:p>
          <w:p w:rsidR="00D604C2" w:rsidRPr="006F0DE0" w:rsidDel="007624E7" w:rsidRDefault="00D604C2" w:rsidP="007624E7">
            <w:pPr>
              <w:ind w:left="360"/>
              <w:jc w:val="both"/>
              <w:rPr>
                <w:del w:id="31" w:author="suzette.platon" w:date="2019-05-15T10:56:00Z"/>
                <w:sz w:val="10"/>
                <w:szCs w:val="10"/>
              </w:rPr>
            </w:pPr>
          </w:p>
          <w:p w:rsidR="00D604C2" w:rsidRPr="006F0DE0" w:rsidDel="007624E7" w:rsidRDefault="00D604C2" w:rsidP="007624E7">
            <w:pPr>
              <w:ind w:left="540"/>
              <w:jc w:val="both"/>
              <w:rPr>
                <w:del w:id="32" w:author="suzette.platon" w:date="2019-05-15T10:56:00Z"/>
                <w:sz w:val="22"/>
              </w:rPr>
            </w:pPr>
          </w:p>
          <w:p w:rsidR="00D604C2" w:rsidDel="007624E7" w:rsidRDefault="00D604C2" w:rsidP="007624E7">
            <w:pPr>
              <w:numPr>
                <w:ilvl w:val="0"/>
                <w:numId w:val="1"/>
              </w:numPr>
              <w:tabs>
                <w:tab w:val="clear" w:pos="720"/>
              </w:tabs>
              <w:ind w:left="630" w:hanging="378"/>
              <w:rPr>
                <w:del w:id="33" w:author="suzette.platon" w:date="2019-05-15T10:56:00Z"/>
                <w:sz w:val="22"/>
              </w:rPr>
            </w:pPr>
            <w:del w:id="34" w:author="suzette.platon" w:date="2019-05-15T10:56:00Z">
              <w:r w:rsidDel="007624E7">
                <w:rPr>
                  <w:b/>
                  <w:sz w:val="22"/>
                </w:rPr>
                <w:delText xml:space="preserve">Date </w:delText>
              </w:r>
              <w:r w:rsidDel="007624E7">
                <w:rPr>
                  <w:b/>
                  <w:i/>
                  <w:iCs/>
                  <w:sz w:val="22"/>
                </w:rPr>
                <w:delText>–</w:delText>
              </w:r>
              <w:r w:rsidDel="007624E7">
                <w:rPr>
                  <w:sz w:val="22"/>
                </w:rPr>
                <w:delText xml:space="preserve"> date of the JV preparation </w:delText>
              </w:r>
            </w:del>
          </w:p>
          <w:p w:rsidR="00D604C2" w:rsidDel="007624E7" w:rsidRDefault="003F5677" w:rsidP="007624E7">
            <w:pPr>
              <w:numPr>
                <w:ilvl w:val="0"/>
                <w:numId w:val="1"/>
              </w:numPr>
              <w:tabs>
                <w:tab w:val="clear" w:pos="720"/>
              </w:tabs>
              <w:ind w:left="630" w:hanging="378"/>
              <w:rPr>
                <w:del w:id="35" w:author="suzette.platon" w:date="2019-05-15T10:56:00Z"/>
                <w:i/>
                <w:iCs/>
                <w:sz w:val="22"/>
              </w:rPr>
            </w:pPr>
            <w:del w:id="36" w:author="suzette.platon" w:date="2019-05-15T10:56:00Z">
              <w:r w:rsidDel="007624E7">
                <w:rPr>
                  <w:b/>
                  <w:bCs/>
                  <w:sz w:val="22"/>
                </w:rPr>
                <w:delText>Function/Program/Project</w:delText>
              </w:r>
              <w:r w:rsidR="00D604C2" w:rsidDel="007624E7">
                <w:rPr>
                  <w:i/>
                  <w:iCs/>
                  <w:sz w:val="22"/>
                </w:rPr>
                <w:delText xml:space="preserve"> – </w:delText>
              </w:r>
              <w:r w:rsidR="00D604C2" w:rsidDel="007624E7">
                <w:rPr>
                  <w:sz w:val="22"/>
                </w:rPr>
                <w:delText>code assigned to the cost center</w:delText>
              </w:r>
              <w:r w:rsidDel="007624E7">
                <w:rPr>
                  <w:sz w:val="22"/>
                </w:rPr>
                <w:delText xml:space="preserve"> </w:delText>
              </w:r>
            </w:del>
          </w:p>
          <w:p w:rsidR="00D604C2" w:rsidDel="007624E7" w:rsidRDefault="00D604C2" w:rsidP="007624E7">
            <w:pPr>
              <w:numPr>
                <w:ilvl w:val="0"/>
                <w:numId w:val="1"/>
              </w:numPr>
              <w:tabs>
                <w:tab w:val="clear" w:pos="720"/>
              </w:tabs>
              <w:ind w:left="630" w:hanging="378"/>
              <w:rPr>
                <w:del w:id="37" w:author="suzette.platon" w:date="2019-05-15T10:56:00Z"/>
                <w:i/>
                <w:iCs/>
                <w:sz w:val="22"/>
              </w:rPr>
            </w:pPr>
            <w:del w:id="38" w:author="suzette.platon" w:date="2019-05-15T10:56:00Z">
              <w:r w:rsidDel="007624E7">
                <w:rPr>
                  <w:b/>
                  <w:bCs/>
                  <w:sz w:val="22"/>
                </w:rPr>
                <w:delText>Accounts and Explanation</w:delText>
              </w:r>
              <w:r w:rsidDel="007624E7">
                <w:rPr>
                  <w:i/>
                  <w:iCs/>
                  <w:sz w:val="22"/>
                </w:rPr>
                <w:delText xml:space="preserve"> – </w:delText>
              </w:r>
              <w:r w:rsidDel="007624E7">
                <w:rPr>
                  <w:sz w:val="22"/>
                </w:rPr>
                <w:delText>account titles and brief explanations of the transactions</w:delText>
              </w:r>
            </w:del>
          </w:p>
          <w:p w:rsidR="00D604C2" w:rsidDel="007624E7" w:rsidRDefault="00D604C2" w:rsidP="007624E7">
            <w:pPr>
              <w:numPr>
                <w:ilvl w:val="0"/>
                <w:numId w:val="1"/>
              </w:numPr>
              <w:tabs>
                <w:tab w:val="clear" w:pos="720"/>
              </w:tabs>
              <w:ind w:left="630" w:hanging="378"/>
              <w:rPr>
                <w:del w:id="39" w:author="suzette.platon" w:date="2019-05-15T10:56:00Z"/>
                <w:i/>
                <w:iCs/>
                <w:sz w:val="22"/>
              </w:rPr>
            </w:pPr>
            <w:del w:id="40" w:author="suzette.platon" w:date="2019-05-15T10:56:00Z">
              <w:r w:rsidDel="007624E7">
                <w:rPr>
                  <w:b/>
                  <w:bCs/>
                  <w:sz w:val="22"/>
                </w:rPr>
                <w:delText xml:space="preserve">Account Code – </w:delText>
              </w:r>
              <w:r w:rsidDel="007624E7">
                <w:rPr>
                  <w:sz w:val="22"/>
                </w:rPr>
                <w:delText>account code in accordance with the RCA</w:delText>
              </w:r>
            </w:del>
          </w:p>
          <w:p w:rsidR="00D604C2" w:rsidDel="007624E7" w:rsidRDefault="00D604C2" w:rsidP="007624E7">
            <w:pPr>
              <w:numPr>
                <w:ilvl w:val="0"/>
                <w:numId w:val="1"/>
              </w:numPr>
              <w:tabs>
                <w:tab w:val="clear" w:pos="720"/>
              </w:tabs>
              <w:ind w:left="630" w:hanging="378"/>
              <w:rPr>
                <w:del w:id="41" w:author="suzette.platon" w:date="2019-05-15T10:56:00Z"/>
                <w:sz w:val="22"/>
              </w:rPr>
            </w:pPr>
            <w:del w:id="42" w:author="suzette.platon" w:date="2019-05-15T10:56:00Z">
              <w:r w:rsidRPr="006F0DE0" w:rsidDel="007624E7">
                <w:rPr>
                  <w:b/>
                  <w:bCs/>
                  <w:sz w:val="22"/>
                </w:rPr>
                <w:delText xml:space="preserve">P – </w:delText>
              </w:r>
              <w:r w:rsidRPr="006F0DE0" w:rsidDel="007624E7">
                <w:rPr>
                  <w:bCs/>
                  <w:sz w:val="22"/>
                </w:rPr>
                <w:delText>put a check“</w:delText>
              </w:r>
              <w:r w:rsidRPr="006F0DE0" w:rsidDel="007624E7">
                <w:rPr>
                  <w:rFonts w:ascii="Agency FB" w:hAnsi="Agency FB"/>
                  <w:bCs/>
                  <w:sz w:val="22"/>
                </w:rPr>
                <w:delText>√</w:delText>
              </w:r>
              <w:r w:rsidRPr="006F0DE0" w:rsidDel="007624E7">
                <w:rPr>
                  <w:bCs/>
                  <w:sz w:val="22"/>
                </w:rPr>
                <w:delText>” mark</w:delText>
              </w:r>
              <w:r w:rsidDel="007624E7">
                <w:rPr>
                  <w:bCs/>
                  <w:sz w:val="22"/>
                </w:rPr>
                <w:delText xml:space="preserve"> </w:delText>
              </w:r>
              <w:r w:rsidRPr="006F0DE0" w:rsidDel="007624E7">
                <w:rPr>
                  <w:bCs/>
                  <w:sz w:val="22"/>
                </w:rPr>
                <w:delText>to indicate posting to the</w:delText>
              </w:r>
              <w:r w:rsidDel="007624E7">
                <w:rPr>
                  <w:bCs/>
                  <w:sz w:val="22"/>
                </w:rPr>
                <w:delText xml:space="preserve"> </w:delText>
              </w:r>
              <w:r w:rsidRPr="006F0DE0" w:rsidDel="007624E7">
                <w:rPr>
                  <w:sz w:val="22"/>
                </w:rPr>
                <w:delText xml:space="preserve">General Journal </w:delText>
              </w:r>
            </w:del>
          </w:p>
          <w:p w:rsidR="00D604C2" w:rsidRPr="006F0DE0" w:rsidDel="007624E7" w:rsidRDefault="00D604C2" w:rsidP="007624E7">
            <w:pPr>
              <w:numPr>
                <w:ilvl w:val="0"/>
                <w:numId w:val="1"/>
              </w:numPr>
              <w:tabs>
                <w:tab w:val="clear" w:pos="720"/>
              </w:tabs>
              <w:ind w:left="630" w:hanging="378"/>
              <w:rPr>
                <w:del w:id="43" w:author="suzette.platon" w:date="2019-05-15T10:56:00Z"/>
                <w:sz w:val="22"/>
              </w:rPr>
            </w:pPr>
            <w:del w:id="44" w:author="suzette.platon" w:date="2019-05-15T10:56:00Z">
              <w:r w:rsidRPr="006F0DE0" w:rsidDel="007624E7">
                <w:rPr>
                  <w:b/>
                  <w:bCs/>
                  <w:sz w:val="22"/>
                </w:rPr>
                <w:delText xml:space="preserve">Debit </w:delText>
              </w:r>
              <w:r w:rsidRPr="006F0DE0" w:rsidDel="007624E7">
                <w:rPr>
                  <w:b/>
                  <w:bCs/>
                  <w:i/>
                  <w:iCs/>
                  <w:sz w:val="22"/>
                </w:rPr>
                <w:delText>–</w:delText>
              </w:r>
              <w:r w:rsidRPr="006F0DE0" w:rsidDel="007624E7">
                <w:rPr>
                  <w:sz w:val="22"/>
                </w:rPr>
                <w:delText>amount debited</w:delText>
              </w:r>
            </w:del>
          </w:p>
          <w:p w:rsidR="00D604C2" w:rsidDel="007624E7" w:rsidRDefault="00D604C2" w:rsidP="007624E7">
            <w:pPr>
              <w:numPr>
                <w:ilvl w:val="0"/>
                <w:numId w:val="1"/>
              </w:numPr>
              <w:tabs>
                <w:tab w:val="clear" w:pos="720"/>
              </w:tabs>
              <w:ind w:left="630" w:hanging="378"/>
              <w:rPr>
                <w:del w:id="45" w:author="suzette.platon" w:date="2019-05-15T10:56:00Z"/>
                <w:sz w:val="22"/>
              </w:rPr>
            </w:pPr>
            <w:del w:id="46" w:author="suzette.platon" w:date="2019-05-15T10:56:00Z">
              <w:r w:rsidDel="007624E7">
                <w:rPr>
                  <w:b/>
                  <w:bCs/>
                  <w:sz w:val="22"/>
                </w:rPr>
                <w:delText>Credit</w:delText>
              </w:r>
              <w:r w:rsidDel="007624E7">
                <w:rPr>
                  <w:b/>
                  <w:bCs/>
                  <w:i/>
                  <w:iCs/>
                  <w:sz w:val="22"/>
                </w:rPr>
                <w:delText xml:space="preserve"> –</w:delText>
              </w:r>
              <w:r w:rsidDel="007624E7">
                <w:rPr>
                  <w:sz w:val="22"/>
                </w:rPr>
                <w:delText>amount credited</w:delText>
              </w:r>
            </w:del>
          </w:p>
          <w:p w:rsidR="00D604C2" w:rsidDel="007624E7" w:rsidRDefault="00D604C2" w:rsidP="007624E7">
            <w:pPr>
              <w:numPr>
                <w:ilvl w:val="0"/>
                <w:numId w:val="1"/>
              </w:numPr>
              <w:tabs>
                <w:tab w:val="clear" w:pos="720"/>
              </w:tabs>
              <w:ind w:left="630" w:hanging="378"/>
              <w:rPr>
                <w:del w:id="47" w:author="suzette.platon" w:date="2019-05-15T10:56:00Z"/>
                <w:sz w:val="22"/>
              </w:rPr>
            </w:pPr>
            <w:del w:id="48" w:author="suzette.platon" w:date="2019-05-15T10:56:00Z">
              <w:r w:rsidDel="007624E7">
                <w:rPr>
                  <w:b/>
                  <w:bCs/>
                  <w:sz w:val="22"/>
                </w:rPr>
                <w:delText>Prepared by:</w:delText>
              </w:r>
              <w:r w:rsidDel="007624E7">
                <w:rPr>
                  <w:sz w:val="22"/>
                </w:rPr>
                <w:delText xml:space="preserve"> - name and signature of the person who prepared the JV</w:delText>
              </w:r>
            </w:del>
          </w:p>
          <w:p w:rsidR="00D604C2" w:rsidDel="007624E7" w:rsidRDefault="00D604C2" w:rsidP="007624E7">
            <w:pPr>
              <w:numPr>
                <w:ilvl w:val="0"/>
                <w:numId w:val="1"/>
              </w:numPr>
              <w:tabs>
                <w:tab w:val="clear" w:pos="720"/>
              </w:tabs>
              <w:ind w:left="630" w:hanging="378"/>
              <w:rPr>
                <w:del w:id="49" w:author="suzette.platon" w:date="2019-05-15T10:56:00Z"/>
                <w:sz w:val="22"/>
              </w:rPr>
            </w:pPr>
            <w:del w:id="50" w:author="suzette.platon" w:date="2019-05-15T10:56:00Z">
              <w:r w:rsidRPr="006F0DE0" w:rsidDel="007624E7">
                <w:rPr>
                  <w:b/>
                  <w:sz w:val="22"/>
                </w:rPr>
                <w:delText>Certified Correct:</w:delText>
              </w:r>
              <w:r w:rsidRPr="004968AC" w:rsidDel="007624E7">
                <w:rPr>
                  <w:sz w:val="22"/>
                </w:rPr>
                <w:delText xml:space="preserve"> - name and signature of the Head of the Accounting Unit certifying the corr</w:delText>
              </w:r>
              <w:r w:rsidDel="007624E7">
                <w:rPr>
                  <w:sz w:val="22"/>
                </w:rPr>
                <w:delText>ectness of the entries in the J</w:delText>
              </w:r>
              <w:r w:rsidRPr="004968AC" w:rsidDel="007624E7">
                <w:rPr>
                  <w:sz w:val="22"/>
                </w:rPr>
                <w:delText>V.</w:delText>
              </w:r>
            </w:del>
          </w:p>
          <w:p w:rsidR="00D604C2" w:rsidDel="007624E7" w:rsidRDefault="00D604C2" w:rsidP="007624E7">
            <w:pPr>
              <w:ind w:left="180" w:hanging="270"/>
              <w:jc w:val="both"/>
              <w:rPr>
                <w:del w:id="51" w:author="suzette.platon" w:date="2019-05-15T10:56:00Z"/>
                <w:sz w:val="22"/>
              </w:rPr>
            </w:pPr>
          </w:p>
          <w:p w:rsidR="00D604C2" w:rsidDel="007624E7" w:rsidRDefault="00D604C2" w:rsidP="007624E7">
            <w:pPr>
              <w:pStyle w:val="BodyTextIndent"/>
              <w:numPr>
                <w:ilvl w:val="0"/>
                <w:numId w:val="8"/>
              </w:numPr>
              <w:tabs>
                <w:tab w:val="left" w:pos="252"/>
              </w:tabs>
              <w:ind w:left="252"/>
              <w:jc w:val="both"/>
              <w:rPr>
                <w:del w:id="52" w:author="suzette.platon" w:date="2019-05-15T10:56:00Z"/>
              </w:rPr>
            </w:pPr>
            <w:del w:id="53" w:author="suzette.platon" w:date="2019-05-15T10:56:00Z">
              <w:r w:rsidRPr="004968AC" w:rsidDel="007624E7">
                <w:delText xml:space="preserve">It shall be prepared in two (2) copies by the Accounting </w:delText>
              </w:r>
              <w:r w:rsidDel="007624E7">
                <w:delText>Division/</w:delText>
              </w:r>
              <w:r w:rsidRPr="004968AC" w:rsidDel="007624E7">
                <w:delText>Unit based on the transaction documents presented and distributed as follows:</w:delText>
              </w:r>
            </w:del>
          </w:p>
          <w:p w:rsidR="00D604C2" w:rsidRPr="006F0DE0" w:rsidDel="007624E7" w:rsidRDefault="00D604C2" w:rsidP="007624E7">
            <w:pPr>
              <w:ind w:left="180" w:hanging="270"/>
              <w:jc w:val="both"/>
              <w:rPr>
                <w:del w:id="54" w:author="suzette.platon" w:date="2019-05-15T10:56:00Z"/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Ind w:w="5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255"/>
              <w:gridCol w:w="275"/>
              <w:gridCol w:w="6115"/>
            </w:tblGrid>
            <w:tr w:rsidR="00D604C2" w:rsidDel="007624E7" w:rsidTr="00A064A3">
              <w:trPr>
                <w:del w:id="55" w:author="suzette.platon" w:date="2019-05-15T10:56:00Z"/>
              </w:trPr>
              <w:tc>
                <w:tcPr>
                  <w:tcW w:w="1255" w:type="dxa"/>
                </w:tcPr>
                <w:p w:rsidR="00D604C2" w:rsidDel="007624E7" w:rsidRDefault="00D604C2" w:rsidP="007624E7">
                  <w:pPr>
                    <w:framePr w:hSpace="180" w:wrap="around" w:vAnchor="page" w:hAnchor="margin" w:y="7761"/>
                    <w:ind w:right="252"/>
                    <w:rPr>
                      <w:del w:id="56" w:author="suzette.platon" w:date="2019-05-15T10:56:00Z"/>
                      <w:sz w:val="22"/>
                    </w:rPr>
                  </w:pPr>
                  <w:del w:id="57" w:author="suzette.platon" w:date="2019-05-15T10:56:00Z">
                    <w:r w:rsidRPr="006515DF" w:rsidDel="007624E7">
                      <w:rPr>
                        <w:i/>
                        <w:sz w:val="22"/>
                      </w:rPr>
                      <w:delText>Original</w:delText>
                    </w:r>
                  </w:del>
                </w:p>
              </w:tc>
              <w:tc>
                <w:tcPr>
                  <w:tcW w:w="275" w:type="dxa"/>
                </w:tcPr>
                <w:p w:rsidR="00D604C2" w:rsidDel="007624E7" w:rsidRDefault="00D604C2" w:rsidP="007624E7">
                  <w:pPr>
                    <w:framePr w:hSpace="180" w:wrap="around" w:vAnchor="page" w:hAnchor="margin" w:y="7761"/>
                    <w:ind w:left="-24" w:right="-108" w:hanging="84"/>
                    <w:jc w:val="center"/>
                    <w:rPr>
                      <w:del w:id="58" w:author="suzette.platon" w:date="2019-05-15T10:56:00Z"/>
                      <w:sz w:val="22"/>
                    </w:rPr>
                  </w:pPr>
                  <w:del w:id="59" w:author="suzette.platon" w:date="2019-05-15T10:56:00Z">
                    <w:r w:rsidRPr="004968AC" w:rsidDel="007624E7">
                      <w:rPr>
                        <w:sz w:val="22"/>
                      </w:rPr>
                      <w:delText>–</w:delText>
                    </w:r>
                  </w:del>
                </w:p>
              </w:tc>
              <w:tc>
                <w:tcPr>
                  <w:tcW w:w="6115" w:type="dxa"/>
                </w:tcPr>
                <w:p w:rsidR="00D604C2" w:rsidDel="007624E7" w:rsidRDefault="00D604C2" w:rsidP="007624E7">
                  <w:pPr>
                    <w:framePr w:hSpace="180" w:wrap="around" w:vAnchor="page" w:hAnchor="margin" w:y="7761"/>
                    <w:jc w:val="both"/>
                    <w:rPr>
                      <w:del w:id="60" w:author="suzette.platon" w:date="2019-05-15T10:56:00Z"/>
                      <w:sz w:val="22"/>
                    </w:rPr>
                  </w:pPr>
                  <w:del w:id="61" w:author="suzette.platon" w:date="2019-05-15T10:56:00Z">
                    <w:r w:rsidRPr="004968AC" w:rsidDel="007624E7">
                      <w:rPr>
                        <w:sz w:val="22"/>
                      </w:rPr>
                      <w:delText>submitted to the COA Auditor together with the supporting documents after recording in the journals</w:delText>
                    </w:r>
                    <w:r w:rsidDel="007624E7">
                      <w:rPr>
                        <w:sz w:val="22"/>
                      </w:rPr>
                      <w:delText xml:space="preserve"> for post audit</w:delText>
                    </w:r>
                  </w:del>
                </w:p>
              </w:tc>
            </w:tr>
            <w:tr w:rsidR="00D604C2" w:rsidDel="007624E7" w:rsidTr="00A064A3">
              <w:trPr>
                <w:del w:id="62" w:author="suzette.platon" w:date="2019-05-15T10:56:00Z"/>
              </w:trPr>
              <w:tc>
                <w:tcPr>
                  <w:tcW w:w="1255" w:type="dxa"/>
                </w:tcPr>
                <w:p w:rsidR="00D604C2" w:rsidDel="007624E7" w:rsidRDefault="00D604C2" w:rsidP="007624E7">
                  <w:pPr>
                    <w:framePr w:hSpace="180" w:wrap="around" w:vAnchor="page" w:hAnchor="margin" w:y="7761"/>
                    <w:rPr>
                      <w:del w:id="63" w:author="suzette.platon" w:date="2019-05-15T10:56:00Z"/>
                      <w:i/>
                      <w:sz w:val="22"/>
                    </w:rPr>
                  </w:pPr>
                  <w:del w:id="64" w:author="suzette.platon" w:date="2019-05-15T10:56:00Z">
                    <w:r w:rsidRPr="006515DF" w:rsidDel="007624E7">
                      <w:rPr>
                        <w:i/>
                        <w:sz w:val="22"/>
                      </w:rPr>
                      <w:delText>Copy</w:delText>
                    </w:r>
                    <w:r w:rsidDel="007624E7">
                      <w:rPr>
                        <w:i/>
                        <w:sz w:val="22"/>
                      </w:rPr>
                      <w:delText xml:space="preserve"> 2</w:delText>
                    </w:r>
                  </w:del>
                </w:p>
              </w:tc>
              <w:tc>
                <w:tcPr>
                  <w:tcW w:w="275" w:type="dxa"/>
                </w:tcPr>
                <w:p w:rsidR="00D604C2" w:rsidDel="007624E7" w:rsidRDefault="00D604C2" w:rsidP="007624E7">
                  <w:pPr>
                    <w:framePr w:hSpace="180" w:wrap="around" w:vAnchor="page" w:hAnchor="margin" w:y="7761"/>
                    <w:ind w:left="-24" w:hanging="84"/>
                    <w:jc w:val="center"/>
                    <w:rPr>
                      <w:del w:id="65" w:author="suzette.platon" w:date="2019-05-15T10:56:00Z"/>
                      <w:i/>
                      <w:sz w:val="22"/>
                    </w:rPr>
                  </w:pPr>
                  <w:del w:id="66" w:author="suzette.platon" w:date="2019-05-15T10:56:00Z">
                    <w:r w:rsidRPr="004968AC" w:rsidDel="007624E7">
                      <w:rPr>
                        <w:sz w:val="22"/>
                      </w:rPr>
                      <w:delText>–</w:delText>
                    </w:r>
                  </w:del>
                </w:p>
              </w:tc>
              <w:tc>
                <w:tcPr>
                  <w:tcW w:w="6115" w:type="dxa"/>
                </w:tcPr>
                <w:p w:rsidR="00D604C2" w:rsidDel="007624E7" w:rsidRDefault="00D604C2" w:rsidP="007624E7">
                  <w:pPr>
                    <w:framePr w:hSpace="180" w:wrap="around" w:vAnchor="page" w:hAnchor="margin" w:y="7761"/>
                    <w:jc w:val="both"/>
                    <w:rPr>
                      <w:del w:id="67" w:author="suzette.platon" w:date="2019-05-15T10:56:00Z"/>
                      <w:sz w:val="22"/>
                    </w:rPr>
                  </w:pPr>
                  <w:del w:id="68" w:author="suzette.platon" w:date="2019-05-15T10:56:00Z">
                    <w:r w:rsidRPr="004968AC" w:rsidDel="007624E7">
                      <w:rPr>
                        <w:sz w:val="22"/>
                      </w:rPr>
                      <w:delText xml:space="preserve">retained by the Accounting </w:delText>
                    </w:r>
                    <w:r w:rsidDel="007624E7">
                      <w:rPr>
                        <w:sz w:val="22"/>
                      </w:rPr>
                      <w:delText>Division/</w:delText>
                    </w:r>
                    <w:r w:rsidRPr="004968AC" w:rsidDel="007624E7">
                      <w:rPr>
                        <w:sz w:val="22"/>
                      </w:rPr>
                      <w:delText>Unit for file</w:delText>
                    </w:r>
                  </w:del>
                </w:p>
              </w:tc>
            </w:tr>
          </w:tbl>
          <w:p w:rsidR="00D604C2" w:rsidDel="007624E7" w:rsidRDefault="00D604C2" w:rsidP="007624E7">
            <w:pPr>
              <w:tabs>
                <w:tab w:val="left" w:pos="450"/>
              </w:tabs>
              <w:ind w:left="2052" w:hanging="1620"/>
              <w:jc w:val="both"/>
              <w:rPr>
                <w:del w:id="69" w:author="suzette.platon" w:date="2019-05-15T10:56:00Z"/>
                <w:sz w:val="22"/>
              </w:rPr>
            </w:pPr>
          </w:p>
          <w:p w:rsidR="00D604C2" w:rsidDel="007624E7" w:rsidRDefault="00D604C2" w:rsidP="007624E7">
            <w:pPr>
              <w:ind w:left="360"/>
              <w:jc w:val="both"/>
              <w:rPr>
                <w:del w:id="70" w:author="suzette.platon" w:date="2019-05-15T10:56:00Z"/>
                <w:sz w:val="22"/>
              </w:rPr>
            </w:pPr>
          </w:p>
        </w:tc>
      </w:tr>
    </w:tbl>
    <w:p w:rsidR="0072675A" w:rsidRDefault="0072675A">
      <w:pPr>
        <w:rPr>
          <w:ins w:id="71" w:author="suzette.platon" w:date="2019-05-15T10:55:00Z"/>
          <w:color w:val="0000FF"/>
          <w:sz w:val="24"/>
          <w:szCs w:val="24"/>
        </w:rPr>
      </w:pPr>
    </w:p>
    <w:p w:rsidR="0072675A" w:rsidRDefault="0072675A">
      <w:pPr>
        <w:rPr>
          <w:ins w:id="72" w:author="suzette.platon" w:date="2019-05-15T10:55:00Z"/>
          <w:color w:val="0000FF"/>
          <w:sz w:val="24"/>
          <w:szCs w:val="24"/>
        </w:rPr>
      </w:pPr>
    </w:p>
    <w:p w:rsidR="0072675A" w:rsidRPr="0072675A" w:rsidRDefault="0072675A" w:rsidP="0072675A">
      <w:pPr>
        <w:pStyle w:val="ListParagraph"/>
        <w:numPr>
          <w:ilvl w:val="0"/>
          <w:numId w:val="9"/>
        </w:numPr>
        <w:jc w:val="both"/>
        <w:rPr>
          <w:ins w:id="73" w:author="suzette.platon" w:date="2019-05-15T10:56:00Z"/>
          <w:color w:val="0000FF"/>
          <w:sz w:val="22"/>
          <w:szCs w:val="22"/>
          <w:rPrChange w:id="74" w:author="suzette.platon" w:date="2019-05-15T10:56:00Z">
            <w:rPr>
              <w:ins w:id="75" w:author="suzette.platon" w:date="2019-05-15T10:56:00Z"/>
              <w:sz w:val="22"/>
              <w:szCs w:val="22"/>
            </w:rPr>
          </w:rPrChange>
        </w:rPr>
        <w:pPrChange w:id="76" w:author="suzette.platon" w:date="2019-05-15T10:55:00Z">
          <w:pPr/>
        </w:pPrChange>
      </w:pPr>
      <w:moveToRangeStart w:id="77" w:author="suzette.platon" w:date="2019-05-15T10:55:00Z" w:name="move8810143"/>
      <w:moveTo w:id="78" w:author="suzette.platon" w:date="2019-05-15T10:55:00Z">
        <w:r w:rsidRPr="0072675A">
          <w:rPr>
            <w:sz w:val="22"/>
            <w:szCs w:val="22"/>
            <w:rPrChange w:id="79" w:author="suzette.platon" w:date="2019-05-15T10:55:00Z">
              <w:rPr/>
            </w:rPrChange>
          </w:rPr>
          <w:t>This form shall be used to record transactions of the LGUs, whether cash receipts or disbursements not covered by Report of Collections and Deposits or Disbursement Voucher or non-cash transactions. Accounting journal entries shall be reflected therein and it shall serve as the basis for recording in the books of accounts.</w:t>
        </w:r>
      </w:moveTo>
      <w:moveToRangeEnd w:id="77"/>
    </w:p>
    <w:p w:rsidR="0072675A" w:rsidRPr="0072675A" w:rsidRDefault="0072675A" w:rsidP="0072675A">
      <w:pPr>
        <w:pStyle w:val="ListParagraph"/>
        <w:jc w:val="both"/>
        <w:rPr>
          <w:ins w:id="80" w:author="suzette.platon" w:date="2019-05-15T10:56:00Z"/>
          <w:color w:val="0000FF"/>
          <w:sz w:val="22"/>
          <w:szCs w:val="22"/>
          <w:rPrChange w:id="81" w:author="suzette.platon" w:date="2019-05-15T10:56:00Z">
            <w:rPr>
              <w:ins w:id="82" w:author="suzette.platon" w:date="2019-05-15T10:56:00Z"/>
              <w:sz w:val="22"/>
              <w:szCs w:val="22"/>
            </w:rPr>
          </w:rPrChange>
        </w:rPr>
        <w:pPrChange w:id="83" w:author="suzette.platon" w:date="2019-05-15T10:56:00Z">
          <w:pPr/>
        </w:pPrChange>
      </w:pPr>
    </w:p>
    <w:p w:rsidR="007624E7" w:rsidRDefault="007624E7" w:rsidP="007624E7">
      <w:pPr>
        <w:pStyle w:val="BodyTextIndent"/>
        <w:numPr>
          <w:ilvl w:val="0"/>
          <w:numId w:val="9"/>
        </w:numPr>
        <w:tabs>
          <w:tab w:val="left" w:pos="252"/>
        </w:tabs>
        <w:jc w:val="both"/>
        <w:rPr>
          <w:ins w:id="84" w:author="suzette.platon" w:date="2019-05-15T10:56:00Z"/>
        </w:rPr>
      </w:pPr>
      <w:moveToRangeStart w:id="85" w:author="suzette.platon" w:date="2019-05-15T10:56:00Z" w:name="move8810190"/>
      <w:moveTo w:id="86" w:author="suzette.platon" w:date="2019-05-15T10:56:00Z">
        <w:r>
          <w:t>This form shall be accomplished as follows:</w:t>
        </w:r>
      </w:moveTo>
    </w:p>
    <w:p w:rsidR="0072675A" w:rsidRDefault="0072675A" w:rsidP="0072675A">
      <w:pPr>
        <w:pStyle w:val="BodyTextIndent"/>
        <w:tabs>
          <w:tab w:val="left" w:pos="252"/>
        </w:tabs>
        <w:ind w:hanging="360"/>
        <w:jc w:val="both"/>
        <w:rPr>
          <w:ins w:id="87" w:author="suzette.platon" w:date="2019-05-15T10:56:00Z"/>
        </w:rPr>
        <w:pPrChange w:id="88" w:author="suzette.platon" w:date="2019-05-15T10:56:00Z">
          <w:pPr>
            <w:pStyle w:val="BodyTextIndent"/>
            <w:numPr>
              <w:numId w:val="9"/>
            </w:numPr>
            <w:tabs>
              <w:tab w:val="left" w:pos="252"/>
            </w:tabs>
            <w:ind w:left="720" w:hanging="360"/>
            <w:jc w:val="both"/>
          </w:pPr>
        </w:pPrChange>
      </w:pPr>
    </w:p>
    <w:p w:rsidR="0072675A" w:rsidRDefault="007624E7" w:rsidP="0072675A">
      <w:pPr>
        <w:numPr>
          <w:ilvl w:val="0"/>
          <w:numId w:val="1"/>
        </w:numPr>
        <w:tabs>
          <w:tab w:val="clear" w:pos="720"/>
          <w:tab w:val="left" w:pos="1080"/>
        </w:tabs>
        <w:ind w:left="1440" w:hanging="720"/>
        <w:rPr>
          <w:ins w:id="89" w:author="suzette.platon" w:date="2019-05-15T10:56:00Z"/>
          <w:sz w:val="22"/>
        </w:rPr>
        <w:pPrChange w:id="90" w:author="suzette.platon" w:date="2019-05-15T10:57:00Z">
          <w:pPr>
            <w:numPr>
              <w:numId w:val="1"/>
            </w:numPr>
            <w:tabs>
              <w:tab w:val="num" w:pos="720"/>
            </w:tabs>
            <w:ind w:left="630" w:hanging="378"/>
          </w:pPr>
        </w:pPrChange>
      </w:pPr>
      <w:ins w:id="91" w:author="suzette.platon" w:date="2019-05-15T10:56:00Z">
        <w:r>
          <w:rPr>
            <w:b/>
            <w:bCs/>
            <w:sz w:val="22"/>
          </w:rPr>
          <w:t>LGU</w:t>
        </w:r>
        <w:r>
          <w:rPr>
            <w:i/>
            <w:iCs/>
            <w:sz w:val="22"/>
          </w:rPr>
          <w:t xml:space="preserve">– </w:t>
        </w:r>
        <w:r>
          <w:rPr>
            <w:sz w:val="22"/>
          </w:rPr>
          <w:t>name of the local government unit</w:t>
        </w:r>
      </w:ins>
    </w:p>
    <w:p w:rsidR="0072675A" w:rsidRDefault="007624E7" w:rsidP="0072675A">
      <w:pPr>
        <w:numPr>
          <w:ilvl w:val="0"/>
          <w:numId w:val="1"/>
        </w:numPr>
        <w:tabs>
          <w:tab w:val="clear" w:pos="720"/>
          <w:tab w:val="left" w:pos="1080"/>
        </w:tabs>
        <w:ind w:left="1440" w:hanging="720"/>
        <w:rPr>
          <w:ins w:id="92" w:author="suzette.platon" w:date="2019-05-15T10:56:00Z"/>
          <w:sz w:val="22"/>
        </w:rPr>
        <w:pPrChange w:id="93" w:author="suzette.platon" w:date="2019-05-15T10:57:00Z">
          <w:pPr>
            <w:numPr>
              <w:numId w:val="1"/>
            </w:numPr>
            <w:tabs>
              <w:tab w:val="num" w:pos="720"/>
            </w:tabs>
            <w:ind w:left="630" w:hanging="378"/>
          </w:pPr>
        </w:pPrChange>
      </w:pPr>
      <w:ins w:id="94" w:author="suzette.platon" w:date="2019-05-15T10:56:00Z">
        <w:r w:rsidRPr="00342134">
          <w:rPr>
            <w:b/>
            <w:sz w:val="22"/>
          </w:rPr>
          <w:t>Fund</w:t>
        </w:r>
        <w:r>
          <w:rPr>
            <w:sz w:val="22"/>
          </w:rPr>
          <w:t xml:space="preserve"> – </w:t>
        </w:r>
        <w:r w:rsidRPr="005D7552">
          <w:rPr>
            <w:sz w:val="22"/>
          </w:rPr>
          <w:t xml:space="preserve">the fund </w:t>
        </w:r>
        <w:r>
          <w:rPr>
            <w:sz w:val="22"/>
          </w:rPr>
          <w:t>name/code</w:t>
        </w:r>
      </w:ins>
    </w:p>
    <w:p w:rsidR="0072675A" w:rsidRDefault="007624E7" w:rsidP="0072675A">
      <w:pPr>
        <w:numPr>
          <w:ilvl w:val="0"/>
          <w:numId w:val="1"/>
        </w:numPr>
        <w:tabs>
          <w:tab w:val="clear" w:pos="720"/>
          <w:tab w:val="left" w:pos="1080"/>
        </w:tabs>
        <w:ind w:left="1440" w:hanging="720"/>
        <w:rPr>
          <w:ins w:id="95" w:author="suzette.platon" w:date="2019-05-15T10:56:00Z"/>
          <w:sz w:val="22"/>
        </w:rPr>
        <w:pPrChange w:id="96" w:author="suzette.platon" w:date="2019-05-15T10:57:00Z">
          <w:pPr>
            <w:numPr>
              <w:numId w:val="1"/>
            </w:numPr>
            <w:tabs>
              <w:tab w:val="num" w:pos="720"/>
            </w:tabs>
            <w:ind w:left="630" w:hanging="378"/>
          </w:pPr>
        </w:pPrChange>
      </w:pPr>
      <w:ins w:id="97" w:author="suzette.platon" w:date="2019-05-15T10:56:00Z">
        <w:r w:rsidRPr="006F0DE0">
          <w:rPr>
            <w:b/>
            <w:sz w:val="22"/>
          </w:rPr>
          <w:t>JV No.</w:t>
        </w:r>
        <w:r w:rsidRPr="006F0DE0">
          <w:rPr>
            <w:sz w:val="22"/>
          </w:rPr>
          <w:t xml:space="preserve"> –</w:t>
        </w:r>
        <w:r>
          <w:rPr>
            <w:sz w:val="22"/>
          </w:rPr>
          <w:t xml:space="preserve"> J</w:t>
        </w:r>
        <w:r w:rsidRPr="006F0DE0">
          <w:rPr>
            <w:sz w:val="22"/>
          </w:rPr>
          <w:t>V number assigned by the Accounting Division/Unit. The numbering shall be as follows:</w:t>
        </w:r>
      </w:ins>
    </w:p>
    <w:p w:rsidR="007624E7" w:rsidRPr="006F0DE0" w:rsidRDefault="007624E7" w:rsidP="007624E7">
      <w:pPr>
        <w:ind w:left="522"/>
        <w:jc w:val="both"/>
        <w:rPr>
          <w:ins w:id="98" w:author="suzette.platon" w:date="2019-05-15T10:56:00Z"/>
          <w:sz w:val="10"/>
          <w:szCs w:val="10"/>
          <w:u w:val="single"/>
        </w:rPr>
      </w:pPr>
    </w:p>
    <w:p w:rsidR="0072675A" w:rsidRDefault="0072675A" w:rsidP="0072675A">
      <w:pPr>
        <w:ind w:left="1242" w:firstLine="198"/>
        <w:jc w:val="both"/>
        <w:rPr>
          <w:ins w:id="99" w:author="suzette.platon" w:date="2019-05-15T10:56:00Z"/>
          <w:u w:val="single"/>
        </w:rPr>
        <w:pPrChange w:id="100" w:author="suzette.platon" w:date="2019-05-15T10:57:00Z">
          <w:pPr>
            <w:ind w:left="522"/>
            <w:jc w:val="both"/>
          </w:pPr>
        </w:pPrChange>
      </w:pPr>
      <w:ins w:id="101" w:author="suzette.platon" w:date="2019-05-15T10:56:00Z">
        <w:r w:rsidRPr="0072675A">
          <w:rPr>
            <w:noProof/>
            <w:lang w:val="en-PH" w:eastAsia="en-PH"/>
          </w:rPr>
          <w:pict>
            <v:group id="_x0000_s1167" style="position:absolute;left:0;text-align:left;margin-left:76.1pt;margin-top:10.35pt;width:94.4pt;height:57.05pt;z-index:251660288" coordorigin="2078,5501" coordsize="1888,1141">
              <v:shape id="_x0000_s1168" type="#_x0000_t32" style="position:absolute;left:2078;top:5501;width:0;height:1141" o:connectortype="straight"/>
              <v:shape id="_x0000_s1169" type="#_x0000_t32" style="position:absolute;left:2554;top:5501;width:0;height:850" o:connectortype="straight"/>
              <v:shape id="_x0000_s1170" type="#_x0000_t32" style="position:absolute;left:3057;top:5501;width:0;height:504" o:connectortype="straight"/>
              <v:shape id="_x0000_s1171" type="#_x0000_t32" style="position:absolute;left:3532;top:5501;width:0;height:232" o:connectortype="straight"/>
              <v:shape id="_x0000_s1172" type="#_x0000_t32" style="position:absolute;left:2078;top:6642;width:1863;height:0" o:connectortype="straight">
                <v:stroke endarrow="block"/>
              </v:shape>
              <v:shape id="_x0000_s1173" type="#_x0000_t32" style="position:absolute;left:2540;top:6351;width:1426;height:0" o:connectortype="straight">
                <v:stroke endarrow="block"/>
              </v:shape>
              <v:shape id="_x0000_s1174" type="#_x0000_t32" style="position:absolute;left:3057;top:6010;width:850;height:0" o:connectortype="straight">
                <v:stroke endarrow="block"/>
              </v:shape>
              <v:shape id="_x0000_s1175" type="#_x0000_t32" style="position:absolute;left:3532;top:5733;width:418;height:0" o:connectortype="straight">
                <v:stroke endarrow="block"/>
              </v:shape>
            </v:group>
          </w:pict>
        </w:r>
        <w:r w:rsidR="007624E7" w:rsidRPr="006F0DE0">
          <w:rPr>
            <w:u w:val="single"/>
          </w:rPr>
          <w:t>00</w:t>
        </w:r>
        <w:r w:rsidR="007624E7" w:rsidRPr="006F0DE0">
          <w:t>–</w:t>
        </w:r>
        <w:r w:rsidR="007624E7" w:rsidRPr="006F0DE0">
          <w:rPr>
            <w:u w:val="single"/>
          </w:rPr>
          <w:t>0000</w:t>
        </w:r>
        <w:r w:rsidR="007624E7" w:rsidRPr="006F0DE0">
          <w:t xml:space="preserve"> – </w:t>
        </w:r>
        <w:r w:rsidR="007624E7" w:rsidRPr="006F0DE0">
          <w:rPr>
            <w:u w:val="single"/>
          </w:rPr>
          <w:t>00</w:t>
        </w:r>
        <w:r w:rsidR="007624E7" w:rsidRPr="006F0DE0">
          <w:t xml:space="preserve"> – </w:t>
        </w:r>
        <w:r w:rsidR="007624E7" w:rsidRPr="006F0DE0">
          <w:rPr>
            <w:u w:val="single"/>
          </w:rPr>
          <w:t>0000</w:t>
        </w:r>
      </w:ins>
    </w:p>
    <w:p w:rsidR="007624E7" w:rsidRPr="006F0DE0" w:rsidRDefault="0072675A" w:rsidP="007624E7">
      <w:pPr>
        <w:ind w:left="522"/>
        <w:jc w:val="both"/>
        <w:rPr>
          <w:ins w:id="102" w:author="suzette.platon" w:date="2019-05-15T10:56:00Z"/>
          <w:u w:val="single"/>
        </w:rPr>
      </w:pPr>
      <w:ins w:id="103" w:author="suzette.platon" w:date="2019-05-15T10:56:00Z">
        <w:r w:rsidRPr="0072675A">
          <w:rPr>
            <w:noProof/>
            <w:lang w:val="en-PH" w:eastAsia="en-PH"/>
          </w:rPr>
          <w:pict>
            <v:group id="_x0000_s1176" style="position:absolute;left:0;text-align:left;margin-left:170.05pt;margin-top:2.3pt;width:158pt;height:62.2pt;z-index:251661312" coordorigin="3923,5557" coordsize="3160,1244">
              <v:shape id="_x0000_s1177" type="#_x0000_t202" style="position:absolute;left:3927;top:6438;width:2567;height:363" filled="f" fillcolor="yellow" stroked="f">
                <v:textbox style="mso-next-textbox:#_x0000_s1177">
                  <w:txbxContent>
                    <w:p w:rsidR="007624E7" w:rsidRPr="006F0DE0" w:rsidRDefault="007624E7" w:rsidP="007624E7">
                      <w:r w:rsidRPr="006F0DE0">
                        <w:t>Fund Cluster Code</w:t>
                      </w:r>
                    </w:p>
                  </w:txbxContent>
                </v:textbox>
              </v:shape>
              <v:shape id="_x0000_s1178" type="#_x0000_t202" style="position:absolute;left:3927;top:6166;width:1607;height:363" filled="f" fillcolor="yellow" stroked="f">
                <v:textbox style="mso-next-textbox:#_x0000_s1178">
                  <w:txbxContent>
                    <w:p w:rsidR="007624E7" w:rsidRPr="006F0DE0" w:rsidRDefault="007624E7" w:rsidP="007624E7">
                      <w:r w:rsidRPr="006F0DE0">
                        <w:t>Year</w:t>
                      </w:r>
                    </w:p>
                  </w:txbxContent>
                </v:textbox>
              </v:shape>
              <v:shape id="_x0000_s1179" type="#_x0000_t202" style="position:absolute;left:3927;top:5831;width:941;height:363" filled="f" fillcolor="yellow" stroked="f">
                <v:textbox style="mso-next-textbox:#_x0000_s1179">
                  <w:txbxContent>
                    <w:p w:rsidR="007624E7" w:rsidRPr="006F0DE0" w:rsidRDefault="007624E7" w:rsidP="007624E7">
                      <w:r w:rsidRPr="006F0DE0">
                        <w:t>Month</w:t>
                      </w:r>
                    </w:p>
                  </w:txbxContent>
                </v:textbox>
              </v:shape>
              <v:shape id="_x0000_s1180" type="#_x0000_t202" style="position:absolute;left:3923;top:5557;width:3160;height:363" filled="f" fillcolor="yellow" stroked="f">
                <v:textbox style="mso-next-textbox:#_x0000_s1180">
                  <w:txbxContent>
                    <w:p w:rsidR="007624E7" w:rsidRPr="006F0DE0" w:rsidRDefault="007624E7" w:rsidP="007624E7">
                      <w:r w:rsidRPr="006F0DE0">
                        <w:t>Serial Number (one series per year)</w:t>
                      </w:r>
                    </w:p>
                  </w:txbxContent>
                </v:textbox>
              </v:shape>
            </v:group>
          </w:pict>
        </w:r>
      </w:ins>
    </w:p>
    <w:p w:rsidR="007624E7" w:rsidRPr="006F0DE0" w:rsidRDefault="007624E7" w:rsidP="007624E7">
      <w:pPr>
        <w:pStyle w:val="BodyTextIndent3"/>
        <w:ind w:left="2160"/>
        <w:rPr>
          <w:ins w:id="104" w:author="suzette.platon" w:date="2019-05-15T10:56:00Z"/>
        </w:rPr>
      </w:pPr>
    </w:p>
    <w:p w:rsidR="007624E7" w:rsidRPr="006F0DE0" w:rsidRDefault="007624E7" w:rsidP="007624E7">
      <w:pPr>
        <w:ind w:left="360"/>
        <w:jc w:val="both"/>
        <w:rPr>
          <w:ins w:id="105" w:author="suzette.platon" w:date="2019-05-15T10:56:00Z"/>
        </w:rPr>
      </w:pPr>
    </w:p>
    <w:p w:rsidR="007624E7" w:rsidRPr="006F0DE0" w:rsidRDefault="007624E7" w:rsidP="007624E7">
      <w:pPr>
        <w:ind w:left="360"/>
        <w:jc w:val="both"/>
        <w:rPr>
          <w:ins w:id="106" w:author="suzette.platon" w:date="2019-05-15T10:56:00Z"/>
        </w:rPr>
      </w:pPr>
    </w:p>
    <w:p w:rsidR="007624E7" w:rsidRPr="006F0DE0" w:rsidRDefault="007624E7" w:rsidP="007624E7">
      <w:pPr>
        <w:ind w:left="360"/>
        <w:jc w:val="both"/>
        <w:rPr>
          <w:ins w:id="107" w:author="suzette.platon" w:date="2019-05-15T10:56:00Z"/>
          <w:sz w:val="10"/>
          <w:szCs w:val="10"/>
        </w:rPr>
      </w:pPr>
    </w:p>
    <w:p w:rsidR="007624E7" w:rsidRPr="006F0DE0" w:rsidRDefault="007624E7" w:rsidP="007624E7">
      <w:pPr>
        <w:ind w:left="540"/>
        <w:jc w:val="both"/>
        <w:rPr>
          <w:ins w:id="108" w:author="suzette.platon" w:date="2019-05-15T10:56:00Z"/>
          <w:sz w:val="22"/>
        </w:rPr>
      </w:pPr>
    </w:p>
    <w:p w:rsidR="0072675A" w:rsidRDefault="007624E7" w:rsidP="0072675A">
      <w:pPr>
        <w:numPr>
          <w:ilvl w:val="0"/>
          <w:numId w:val="1"/>
        </w:numPr>
        <w:tabs>
          <w:tab w:val="clear" w:pos="720"/>
          <w:tab w:val="left" w:pos="1080"/>
        </w:tabs>
        <w:ind w:left="1440" w:hanging="720"/>
        <w:rPr>
          <w:ins w:id="109" w:author="suzette.platon" w:date="2019-05-15T10:56:00Z"/>
          <w:sz w:val="22"/>
        </w:rPr>
        <w:pPrChange w:id="110" w:author="suzette.platon" w:date="2019-05-15T10:58:00Z">
          <w:pPr>
            <w:numPr>
              <w:numId w:val="1"/>
            </w:numPr>
            <w:tabs>
              <w:tab w:val="num" w:pos="720"/>
            </w:tabs>
            <w:ind w:left="630" w:hanging="378"/>
          </w:pPr>
        </w:pPrChange>
      </w:pPr>
      <w:ins w:id="111" w:author="suzette.platon" w:date="2019-05-15T10:56:00Z">
        <w:r>
          <w:rPr>
            <w:b/>
            <w:sz w:val="22"/>
          </w:rPr>
          <w:t xml:space="preserve">Date </w:t>
        </w:r>
        <w:r>
          <w:rPr>
            <w:b/>
            <w:i/>
            <w:iCs/>
            <w:sz w:val="22"/>
          </w:rPr>
          <w:t>–</w:t>
        </w:r>
        <w:r>
          <w:rPr>
            <w:sz w:val="22"/>
          </w:rPr>
          <w:t xml:space="preserve"> date of the JV preparation </w:t>
        </w:r>
      </w:ins>
    </w:p>
    <w:p w:rsidR="0072675A" w:rsidRDefault="007624E7" w:rsidP="0072675A">
      <w:pPr>
        <w:numPr>
          <w:ilvl w:val="0"/>
          <w:numId w:val="1"/>
        </w:numPr>
        <w:tabs>
          <w:tab w:val="clear" w:pos="720"/>
          <w:tab w:val="left" w:pos="1080"/>
        </w:tabs>
        <w:ind w:left="1440" w:hanging="720"/>
        <w:rPr>
          <w:ins w:id="112" w:author="suzette.platon" w:date="2019-05-15T10:56:00Z"/>
          <w:i/>
          <w:iCs/>
          <w:sz w:val="22"/>
        </w:rPr>
        <w:pPrChange w:id="113" w:author="suzette.platon" w:date="2019-05-15T10:58:00Z">
          <w:pPr>
            <w:numPr>
              <w:numId w:val="1"/>
            </w:numPr>
            <w:tabs>
              <w:tab w:val="num" w:pos="720"/>
            </w:tabs>
            <w:ind w:left="630" w:hanging="378"/>
          </w:pPr>
        </w:pPrChange>
      </w:pPr>
      <w:ins w:id="114" w:author="suzette.platon" w:date="2019-05-15T10:56:00Z">
        <w:r>
          <w:rPr>
            <w:b/>
            <w:bCs/>
            <w:sz w:val="22"/>
          </w:rPr>
          <w:t>Function/Program/Project</w:t>
        </w:r>
        <w:r>
          <w:rPr>
            <w:i/>
            <w:iCs/>
            <w:sz w:val="22"/>
          </w:rPr>
          <w:t xml:space="preserve"> – </w:t>
        </w:r>
        <w:r>
          <w:rPr>
            <w:sz w:val="22"/>
          </w:rPr>
          <w:t xml:space="preserve">code assigned to the cost center </w:t>
        </w:r>
      </w:ins>
    </w:p>
    <w:p w:rsidR="0072675A" w:rsidRDefault="007624E7" w:rsidP="0072675A">
      <w:pPr>
        <w:numPr>
          <w:ilvl w:val="0"/>
          <w:numId w:val="1"/>
        </w:numPr>
        <w:tabs>
          <w:tab w:val="clear" w:pos="720"/>
          <w:tab w:val="left" w:pos="1080"/>
        </w:tabs>
        <w:ind w:left="1440" w:hanging="720"/>
        <w:rPr>
          <w:ins w:id="115" w:author="suzette.platon" w:date="2019-05-15T10:56:00Z"/>
          <w:i/>
          <w:iCs/>
          <w:sz w:val="22"/>
        </w:rPr>
        <w:pPrChange w:id="116" w:author="suzette.platon" w:date="2019-05-15T10:58:00Z">
          <w:pPr>
            <w:numPr>
              <w:numId w:val="1"/>
            </w:numPr>
            <w:tabs>
              <w:tab w:val="num" w:pos="720"/>
            </w:tabs>
            <w:ind w:left="630" w:hanging="378"/>
          </w:pPr>
        </w:pPrChange>
      </w:pPr>
      <w:ins w:id="117" w:author="suzette.platon" w:date="2019-05-15T10:56:00Z">
        <w:r>
          <w:rPr>
            <w:b/>
            <w:bCs/>
            <w:sz w:val="22"/>
          </w:rPr>
          <w:t>Accounts and Explanation</w:t>
        </w:r>
        <w:r>
          <w:rPr>
            <w:i/>
            <w:iCs/>
            <w:sz w:val="22"/>
          </w:rPr>
          <w:t xml:space="preserve"> – </w:t>
        </w:r>
        <w:r>
          <w:rPr>
            <w:sz w:val="22"/>
          </w:rPr>
          <w:t>account titles and brief explanations of the transactions</w:t>
        </w:r>
      </w:ins>
    </w:p>
    <w:p w:rsidR="0072675A" w:rsidRDefault="007624E7" w:rsidP="0072675A">
      <w:pPr>
        <w:numPr>
          <w:ilvl w:val="0"/>
          <w:numId w:val="1"/>
        </w:numPr>
        <w:tabs>
          <w:tab w:val="clear" w:pos="720"/>
          <w:tab w:val="left" w:pos="1080"/>
        </w:tabs>
        <w:ind w:left="1440" w:hanging="720"/>
        <w:rPr>
          <w:ins w:id="118" w:author="suzette.platon" w:date="2019-05-15T10:56:00Z"/>
          <w:i/>
          <w:iCs/>
          <w:sz w:val="22"/>
        </w:rPr>
        <w:pPrChange w:id="119" w:author="suzette.platon" w:date="2019-05-15T10:58:00Z">
          <w:pPr>
            <w:numPr>
              <w:numId w:val="1"/>
            </w:numPr>
            <w:tabs>
              <w:tab w:val="num" w:pos="720"/>
            </w:tabs>
            <w:ind w:left="630" w:hanging="378"/>
          </w:pPr>
        </w:pPrChange>
      </w:pPr>
      <w:ins w:id="120" w:author="suzette.platon" w:date="2019-05-15T10:56:00Z">
        <w:r>
          <w:rPr>
            <w:b/>
            <w:bCs/>
            <w:sz w:val="22"/>
          </w:rPr>
          <w:t xml:space="preserve">Account Code – </w:t>
        </w:r>
        <w:r>
          <w:rPr>
            <w:sz w:val="22"/>
          </w:rPr>
          <w:t>account code in accordance with the RCA</w:t>
        </w:r>
      </w:ins>
    </w:p>
    <w:p w:rsidR="0072675A" w:rsidRDefault="007624E7" w:rsidP="0072675A">
      <w:pPr>
        <w:numPr>
          <w:ilvl w:val="0"/>
          <w:numId w:val="1"/>
        </w:numPr>
        <w:tabs>
          <w:tab w:val="clear" w:pos="720"/>
          <w:tab w:val="left" w:pos="1080"/>
        </w:tabs>
        <w:ind w:left="1440" w:hanging="720"/>
        <w:rPr>
          <w:ins w:id="121" w:author="suzette.platon" w:date="2019-05-15T10:56:00Z"/>
          <w:sz w:val="22"/>
        </w:rPr>
        <w:pPrChange w:id="122" w:author="suzette.platon" w:date="2019-05-15T10:58:00Z">
          <w:pPr>
            <w:numPr>
              <w:numId w:val="1"/>
            </w:numPr>
            <w:tabs>
              <w:tab w:val="num" w:pos="720"/>
            </w:tabs>
            <w:ind w:left="630" w:hanging="378"/>
          </w:pPr>
        </w:pPrChange>
      </w:pPr>
      <w:ins w:id="123" w:author="suzette.platon" w:date="2019-05-15T10:56:00Z">
        <w:r w:rsidRPr="006F0DE0">
          <w:rPr>
            <w:b/>
            <w:bCs/>
            <w:sz w:val="22"/>
          </w:rPr>
          <w:t xml:space="preserve">P – </w:t>
        </w:r>
        <w:r w:rsidRPr="006F0DE0">
          <w:rPr>
            <w:bCs/>
            <w:sz w:val="22"/>
          </w:rPr>
          <w:t>put a check“</w:t>
        </w:r>
        <w:r w:rsidRPr="006F0DE0">
          <w:rPr>
            <w:rFonts w:ascii="Agency FB" w:hAnsi="Agency FB"/>
            <w:bCs/>
            <w:sz w:val="22"/>
          </w:rPr>
          <w:t>√</w:t>
        </w:r>
        <w:r w:rsidRPr="006F0DE0">
          <w:rPr>
            <w:bCs/>
            <w:sz w:val="22"/>
          </w:rPr>
          <w:t>” mark</w:t>
        </w:r>
        <w:r>
          <w:rPr>
            <w:bCs/>
            <w:sz w:val="22"/>
          </w:rPr>
          <w:t xml:space="preserve"> </w:t>
        </w:r>
        <w:r w:rsidRPr="006F0DE0">
          <w:rPr>
            <w:bCs/>
            <w:sz w:val="22"/>
          </w:rPr>
          <w:t>to indicate posting to the</w:t>
        </w:r>
        <w:r>
          <w:rPr>
            <w:bCs/>
            <w:sz w:val="22"/>
          </w:rPr>
          <w:t xml:space="preserve"> </w:t>
        </w:r>
        <w:r w:rsidRPr="006F0DE0">
          <w:rPr>
            <w:sz w:val="22"/>
          </w:rPr>
          <w:t xml:space="preserve">General Journal </w:t>
        </w:r>
      </w:ins>
    </w:p>
    <w:p w:rsidR="0072675A" w:rsidRDefault="007624E7" w:rsidP="0072675A">
      <w:pPr>
        <w:numPr>
          <w:ilvl w:val="0"/>
          <w:numId w:val="1"/>
        </w:numPr>
        <w:tabs>
          <w:tab w:val="clear" w:pos="720"/>
          <w:tab w:val="left" w:pos="1080"/>
        </w:tabs>
        <w:ind w:left="1440" w:hanging="720"/>
        <w:rPr>
          <w:ins w:id="124" w:author="suzette.platon" w:date="2019-05-15T10:56:00Z"/>
          <w:sz w:val="22"/>
        </w:rPr>
        <w:pPrChange w:id="125" w:author="suzette.platon" w:date="2019-05-15T10:58:00Z">
          <w:pPr>
            <w:numPr>
              <w:numId w:val="1"/>
            </w:numPr>
            <w:tabs>
              <w:tab w:val="num" w:pos="720"/>
            </w:tabs>
            <w:ind w:left="630" w:hanging="378"/>
          </w:pPr>
        </w:pPrChange>
      </w:pPr>
      <w:ins w:id="126" w:author="suzette.platon" w:date="2019-05-15T10:56:00Z">
        <w:r w:rsidRPr="006F0DE0">
          <w:rPr>
            <w:b/>
            <w:bCs/>
            <w:sz w:val="22"/>
          </w:rPr>
          <w:t xml:space="preserve">Debit </w:t>
        </w:r>
        <w:r w:rsidRPr="006F0DE0">
          <w:rPr>
            <w:b/>
            <w:bCs/>
            <w:i/>
            <w:iCs/>
            <w:sz w:val="22"/>
          </w:rPr>
          <w:t>–</w:t>
        </w:r>
      </w:ins>
      <w:ins w:id="127" w:author="suzette.platon" w:date="2019-05-15T10:58:00Z">
        <w:r w:rsidR="00A7431A">
          <w:rPr>
            <w:b/>
            <w:bCs/>
            <w:i/>
            <w:iCs/>
            <w:sz w:val="22"/>
          </w:rPr>
          <w:t xml:space="preserve"> </w:t>
        </w:r>
      </w:ins>
      <w:ins w:id="128" w:author="suzette.platon" w:date="2019-05-15T10:56:00Z">
        <w:r w:rsidRPr="006F0DE0">
          <w:rPr>
            <w:sz w:val="22"/>
          </w:rPr>
          <w:t>amount debited</w:t>
        </w:r>
      </w:ins>
    </w:p>
    <w:p w:rsidR="0072675A" w:rsidRDefault="007624E7" w:rsidP="0072675A">
      <w:pPr>
        <w:numPr>
          <w:ilvl w:val="0"/>
          <w:numId w:val="1"/>
        </w:numPr>
        <w:tabs>
          <w:tab w:val="clear" w:pos="720"/>
          <w:tab w:val="left" w:pos="1080"/>
        </w:tabs>
        <w:ind w:left="1440" w:hanging="720"/>
        <w:rPr>
          <w:ins w:id="129" w:author="suzette.platon" w:date="2019-05-15T10:56:00Z"/>
          <w:sz w:val="22"/>
        </w:rPr>
        <w:pPrChange w:id="130" w:author="suzette.platon" w:date="2019-05-15T10:58:00Z">
          <w:pPr>
            <w:numPr>
              <w:numId w:val="1"/>
            </w:numPr>
            <w:tabs>
              <w:tab w:val="num" w:pos="720"/>
            </w:tabs>
            <w:ind w:left="630" w:hanging="378"/>
          </w:pPr>
        </w:pPrChange>
      </w:pPr>
      <w:ins w:id="131" w:author="suzette.platon" w:date="2019-05-15T10:56:00Z">
        <w:r>
          <w:rPr>
            <w:b/>
            <w:bCs/>
            <w:sz w:val="22"/>
          </w:rPr>
          <w:t>Credit</w:t>
        </w:r>
        <w:r>
          <w:rPr>
            <w:b/>
            <w:bCs/>
            <w:i/>
            <w:iCs/>
            <w:sz w:val="22"/>
          </w:rPr>
          <w:t xml:space="preserve"> –</w:t>
        </w:r>
      </w:ins>
      <w:ins w:id="132" w:author="suzette.platon" w:date="2019-05-15T10:58:00Z">
        <w:r w:rsidR="00A7431A">
          <w:rPr>
            <w:b/>
            <w:bCs/>
            <w:i/>
            <w:iCs/>
            <w:sz w:val="22"/>
          </w:rPr>
          <w:t xml:space="preserve"> </w:t>
        </w:r>
      </w:ins>
      <w:ins w:id="133" w:author="suzette.platon" w:date="2019-05-15T10:56:00Z">
        <w:r>
          <w:rPr>
            <w:sz w:val="22"/>
          </w:rPr>
          <w:t>amount credited</w:t>
        </w:r>
      </w:ins>
    </w:p>
    <w:p w:rsidR="0072675A" w:rsidRDefault="007624E7" w:rsidP="0072675A">
      <w:pPr>
        <w:numPr>
          <w:ilvl w:val="0"/>
          <w:numId w:val="1"/>
        </w:numPr>
        <w:tabs>
          <w:tab w:val="clear" w:pos="720"/>
          <w:tab w:val="left" w:pos="1080"/>
        </w:tabs>
        <w:ind w:left="1440" w:hanging="720"/>
        <w:rPr>
          <w:ins w:id="134" w:author="suzette.platon" w:date="2019-05-15T10:56:00Z"/>
          <w:sz w:val="22"/>
        </w:rPr>
        <w:pPrChange w:id="135" w:author="suzette.platon" w:date="2019-05-15T10:58:00Z">
          <w:pPr>
            <w:numPr>
              <w:numId w:val="1"/>
            </w:numPr>
            <w:tabs>
              <w:tab w:val="num" w:pos="720"/>
            </w:tabs>
            <w:ind w:left="630" w:hanging="378"/>
          </w:pPr>
        </w:pPrChange>
      </w:pPr>
      <w:ins w:id="136" w:author="suzette.platon" w:date="2019-05-15T10:56:00Z">
        <w:r>
          <w:rPr>
            <w:b/>
            <w:bCs/>
            <w:sz w:val="22"/>
          </w:rPr>
          <w:t>Prepared by:</w:t>
        </w:r>
        <w:r>
          <w:rPr>
            <w:sz w:val="22"/>
          </w:rPr>
          <w:t xml:space="preserve"> - name and signature of the person who prepared the JV</w:t>
        </w:r>
      </w:ins>
    </w:p>
    <w:p w:rsidR="0072675A" w:rsidRDefault="007624E7" w:rsidP="0072675A">
      <w:pPr>
        <w:numPr>
          <w:ilvl w:val="0"/>
          <w:numId w:val="1"/>
        </w:numPr>
        <w:tabs>
          <w:tab w:val="clear" w:pos="720"/>
          <w:tab w:val="left" w:pos="1080"/>
        </w:tabs>
        <w:ind w:left="1440" w:hanging="720"/>
        <w:rPr>
          <w:ins w:id="137" w:author="suzette.platon" w:date="2019-05-15T10:56:00Z"/>
          <w:sz w:val="22"/>
        </w:rPr>
        <w:pPrChange w:id="138" w:author="suzette.platon" w:date="2019-05-15T10:58:00Z">
          <w:pPr>
            <w:numPr>
              <w:numId w:val="1"/>
            </w:numPr>
            <w:tabs>
              <w:tab w:val="num" w:pos="720"/>
            </w:tabs>
            <w:ind w:left="630" w:hanging="378"/>
          </w:pPr>
        </w:pPrChange>
      </w:pPr>
      <w:ins w:id="139" w:author="suzette.platon" w:date="2019-05-15T10:56:00Z">
        <w:r w:rsidRPr="006F0DE0">
          <w:rPr>
            <w:b/>
            <w:sz w:val="22"/>
          </w:rPr>
          <w:lastRenderedPageBreak/>
          <w:t>Certified Correct:</w:t>
        </w:r>
        <w:r w:rsidRPr="004968AC">
          <w:rPr>
            <w:sz w:val="22"/>
          </w:rPr>
          <w:t xml:space="preserve"> - name and signature of the Head of the Accounting Unit certifying the corr</w:t>
        </w:r>
        <w:r>
          <w:rPr>
            <w:sz w:val="22"/>
          </w:rPr>
          <w:t>ectness of the entries in the J</w:t>
        </w:r>
        <w:r w:rsidRPr="004968AC">
          <w:rPr>
            <w:sz w:val="22"/>
          </w:rPr>
          <w:t>V.</w:t>
        </w:r>
      </w:ins>
    </w:p>
    <w:p w:rsidR="0072675A" w:rsidRDefault="0072675A" w:rsidP="0072675A">
      <w:pPr>
        <w:pStyle w:val="BodyTextIndent"/>
        <w:tabs>
          <w:tab w:val="left" w:pos="252"/>
        </w:tabs>
        <w:ind w:hanging="360"/>
        <w:jc w:val="both"/>
        <w:rPr>
          <w:ins w:id="140" w:author="suzette.platon" w:date="2019-05-15T10:56:00Z"/>
        </w:rPr>
        <w:pPrChange w:id="141" w:author="suzette.platon" w:date="2019-05-15T10:56:00Z">
          <w:pPr>
            <w:pStyle w:val="BodyTextIndent"/>
            <w:numPr>
              <w:numId w:val="9"/>
            </w:numPr>
            <w:tabs>
              <w:tab w:val="left" w:pos="252"/>
            </w:tabs>
            <w:ind w:left="720" w:hanging="360"/>
            <w:jc w:val="both"/>
          </w:pPr>
        </w:pPrChange>
      </w:pPr>
    </w:p>
    <w:p w:rsidR="0072675A" w:rsidRDefault="007624E7" w:rsidP="0072675A">
      <w:pPr>
        <w:pStyle w:val="BodyTextIndent"/>
        <w:numPr>
          <w:ilvl w:val="0"/>
          <w:numId w:val="9"/>
        </w:numPr>
        <w:tabs>
          <w:tab w:val="left" w:pos="252"/>
        </w:tabs>
        <w:jc w:val="both"/>
        <w:rPr>
          <w:ins w:id="142" w:author="suzette.platon" w:date="2019-05-15T10:57:00Z"/>
        </w:rPr>
        <w:pPrChange w:id="143" w:author="suzette.platon" w:date="2019-05-15T10:57:00Z">
          <w:pPr>
            <w:pStyle w:val="BodyTextIndent"/>
            <w:numPr>
              <w:numId w:val="8"/>
            </w:numPr>
            <w:tabs>
              <w:tab w:val="left" w:pos="252"/>
            </w:tabs>
            <w:ind w:left="252" w:hanging="360"/>
            <w:jc w:val="both"/>
          </w:pPr>
        </w:pPrChange>
      </w:pPr>
      <w:ins w:id="144" w:author="suzette.platon" w:date="2019-05-15T10:56:00Z">
        <w:r w:rsidRPr="004968AC">
          <w:t xml:space="preserve">It shall be prepared in two (2) copies by the Accounting </w:t>
        </w:r>
        <w:r>
          <w:t>Division/</w:t>
        </w:r>
        <w:r w:rsidRPr="004968AC">
          <w:t>Unit based on the transaction documents presented and distributed as follows:</w:t>
        </w:r>
      </w:ins>
    </w:p>
    <w:p w:rsidR="0072675A" w:rsidRDefault="0072675A" w:rsidP="0072675A">
      <w:pPr>
        <w:pStyle w:val="BodyTextIndent"/>
        <w:tabs>
          <w:tab w:val="left" w:pos="252"/>
        </w:tabs>
        <w:ind w:left="720" w:firstLine="0"/>
        <w:jc w:val="both"/>
        <w:rPr>
          <w:ins w:id="145" w:author="suzette.platon" w:date="2019-05-15T10:56:00Z"/>
        </w:rPr>
        <w:pPrChange w:id="146" w:author="suzette.platon" w:date="2019-05-15T10:57:00Z">
          <w:pPr>
            <w:pStyle w:val="BodyTextIndent"/>
            <w:numPr>
              <w:numId w:val="8"/>
            </w:numPr>
            <w:tabs>
              <w:tab w:val="left" w:pos="252"/>
            </w:tabs>
            <w:ind w:left="252" w:hanging="360"/>
            <w:jc w:val="both"/>
          </w:pPr>
        </w:pPrChange>
      </w:pPr>
    </w:p>
    <w:p w:rsidR="007624E7" w:rsidRPr="006F0DE0" w:rsidRDefault="007624E7" w:rsidP="007624E7">
      <w:pPr>
        <w:ind w:left="180" w:hanging="270"/>
        <w:jc w:val="both"/>
        <w:rPr>
          <w:ins w:id="147" w:author="suzette.platon" w:date="2019-05-15T10:56:00Z"/>
          <w:sz w:val="10"/>
          <w:szCs w:val="10"/>
        </w:rPr>
      </w:pPr>
    </w:p>
    <w:tbl>
      <w:tblPr>
        <w:tblStyle w:val="TableGrid"/>
        <w:tblW w:w="0" w:type="auto"/>
        <w:tblInd w:w="1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  <w:tblPrChange w:id="148" w:author="suzette.platon" w:date="2019-05-15T10:57:00Z">
          <w:tblPr>
            <w:tblStyle w:val="TableGrid"/>
            <w:tblW w:w="0" w:type="auto"/>
            <w:tblInd w:w="54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/>
          </w:tblPr>
        </w:tblPrChange>
      </w:tblPr>
      <w:tblGrid>
        <w:gridCol w:w="1255"/>
        <w:gridCol w:w="275"/>
        <w:gridCol w:w="6115"/>
        <w:tblGridChange w:id="149">
          <w:tblGrid>
            <w:gridCol w:w="1255"/>
            <w:gridCol w:w="275"/>
            <w:gridCol w:w="6115"/>
          </w:tblGrid>
        </w:tblGridChange>
      </w:tblGrid>
      <w:tr w:rsidR="007624E7" w:rsidTr="006E209D">
        <w:trPr>
          <w:ins w:id="150" w:author="suzette.platon" w:date="2019-05-15T10:56:00Z"/>
        </w:trPr>
        <w:tc>
          <w:tcPr>
            <w:tcW w:w="1255" w:type="dxa"/>
            <w:tcPrChange w:id="151" w:author="suzette.platon" w:date="2019-05-15T10:57:00Z">
              <w:tcPr>
                <w:tcW w:w="1255" w:type="dxa"/>
              </w:tcPr>
            </w:tcPrChange>
          </w:tcPr>
          <w:p w:rsidR="007624E7" w:rsidRDefault="007624E7" w:rsidP="007624E7">
            <w:pPr>
              <w:ind w:right="252"/>
              <w:rPr>
                <w:ins w:id="152" w:author="suzette.platon" w:date="2019-05-15T10:56:00Z"/>
                <w:sz w:val="22"/>
              </w:rPr>
            </w:pPr>
            <w:ins w:id="153" w:author="suzette.platon" w:date="2019-05-15T10:56:00Z">
              <w:r w:rsidRPr="006515DF">
                <w:rPr>
                  <w:i/>
                  <w:sz w:val="22"/>
                </w:rPr>
                <w:t>Original</w:t>
              </w:r>
            </w:ins>
          </w:p>
        </w:tc>
        <w:tc>
          <w:tcPr>
            <w:tcW w:w="275" w:type="dxa"/>
            <w:tcPrChange w:id="154" w:author="suzette.platon" w:date="2019-05-15T10:57:00Z">
              <w:tcPr>
                <w:tcW w:w="275" w:type="dxa"/>
              </w:tcPr>
            </w:tcPrChange>
          </w:tcPr>
          <w:p w:rsidR="007624E7" w:rsidRDefault="007624E7" w:rsidP="007624E7">
            <w:pPr>
              <w:ind w:left="-24" w:right="-108" w:hanging="84"/>
              <w:jc w:val="center"/>
              <w:rPr>
                <w:ins w:id="155" w:author="suzette.platon" w:date="2019-05-15T10:56:00Z"/>
                <w:sz w:val="22"/>
              </w:rPr>
            </w:pPr>
            <w:ins w:id="156" w:author="suzette.platon" w:date="2019-05-15T10:56:00Z">
              <w:r w:rsidRPr="004968AC">
                <w:rPr>
                  <w:sz w:val="22"/>
                </w:rPr>
                <w:t>–</w:t>
              </w:r>
            </w:ins>
          </w:p>
        </w:tc>
        <w:tc>
          <w:tcPr>
            <w:tcW w:w="6115" w:type="dxa"/>
            <w:tcPrChange w:id="157" w:author="suzette.platon" w:date="2019-05-15T10:57:00Z">
              <w:tcPr>
                <w:tcW w:w="6115" w:type="dxa"/>
              </w:tcPr>
            </w:tcPrChange>
          </w:tcPr>
          <w:p w:rsidR="007624E7" w:rsidRDefault="007624E7" w:rsidP="007624E7">
            <w:pPr>
              <w:jc w:val="both"/>
              <w:rPr>
                <w:ins w:id="158" w:author="suzette.platon" w:date="2019-05-15T10:56:00Z"/>
                <w:sz w:val="22"/>
              </w:rPr>
            </w:pPr>
            <w:ins w:id="159" w:author="suzette.platon" w:date="2019-05-15T10:56:00Z">
              <w:r w:rsidRPr="004968AC">
                <w:rPr>
                  <w:sz w:val="22"/>
                </w:rPr>
                <w:t>submitted to the COA Auditor together with the supporting documents after recording in the journals</w:t>
              </w:r>
              <w:r>
                <w:rPr>
                  <w:sz w:val="22"/>
                </w:rPr>
                <w:t xml:space="preserve"> for post audit</w:t>
              </w:r>
            </w:ins>
          </w:p>
        </w:tc>
      </w:tr>
      <w:tr w:rsidR="007624E7" w:rsidTr="006E209D">
        <w:trPr>
          <w:ins w:id="160" w:author="suzette.platon" w:date="2019-05-15T10:56:00Z"/>
        </w:trPr>
        <w:tc>
          <w:tcPr>
            <w:tcW w:w="1255" w:type="dxa"/>
            <w:tcPrChange w:id="161" w:author="suzette.platon" w:date="2019-05-15T10:57:00Z">
              <w:tcPr>
                <w:tcW w:w="1255" w:type="dxa"/>
              </w:tcPr>
            </w:tcPrChange>
          </w:tcPr>
          <w:p w:rsidR="007624E7" w:rsidRDefault="007624E7" w:rsidP="007624E7">
            <w:pPr>
              <w:rPr>
                <w:ins w:id="162" w:author="suzette.platon" w:date="2019-05-15T10:56:00Z"/>
                <w:i/>
                <w:sz w:val="22"/>
              </w:rPr>
            </w:pPr>
            <w:ins w:id="163" w:author="suzette.platon" w:date="2019-05-15T10:56:00Z">
              <w:r w:rsidRPr="006515DF">
                <w:rPr>
                  <w:i/>
                  <w:sz w:val="22"/>
                </w:rPr>
                <w:t>Copy</w:t>
              </w:r>
              <w:r>
                <w:rPr>
                  <w:i/>
                  <w:sz w:val="22"/>
                </w:rPr>
                <w:t xml:space="preserve"> 2</w:t>
              </w:r>
            </w:ins>
          </w:p>
        </w:tc>
        <w:tc>
          <w:tcPr>
            <w:tcW w:w="275" w:type="dxa"/>
            <w:tcPrChange w:id="164" w:author="suzette.platon" w:date="2019-05-15T10:57:00Z">
              <w:tcPr>
                <w:tcW w:w="275" w:type="dxa"/>
              </w:tcPr>
            </w:tcPrChange>
          </w:tcPr>
          <w:p w:rsidR="007624E7" w:rsidRDefault="007624E7" w:rsidP="007624E7">
            <w:pPr>
              <w:ind w:left="-24" w:hanging="84"/>
              <w:jc w:val="center"/>
              <w:rPr>
                <w:ins w:id="165" w:author="suzette.platon" w:date="2019-05-15T10:56:00Z"/>
                <w:i/>
                <w:sz w:val="22"/>
              </w:rPr>
            </w:pPr>
            <w:ins w:id="166" w:author="suzette.platon" w:date="2019-05-15T10:56:00Z">
              <w:r w:rsidRPr="004968AC">
                <w:rPr>
                  <w:sz w:val="22"/>
                </w:rPr>
                <w:t>–</w:t>
              </w:r>
            </w:ins>
          </w:p>
        </w:tc>
        <w:tc>
          <w:tcPr>
            <w:tcW w:w="6115" w:type="dxa"/>
            <w:tcPrChange w:id="167" w:author="suzette.platon" w:date="2019-05-15T10:57:00Z">
              <w:tcPr>
                <w:tcW w:w="6115" w:type="dxa"/>
              </w:tcPr>
            </w:tcPrChange>
          </w:tcPr>
          <w:p w:rsidR="007624E7" w:rsidRDefault="007624E7" w:rsidP="007624E7">
            <w:pPr>
              <w:jc w:val="both"/>
              <w:rPr>
                <w:ins w:id="168" w:author="suzette.platon" w:date="2019-05-15T10:56:00Z"/>
                <w:sz w:val="22"/>
              </w:rPr>
            </w:pPr>
            <w:ins w:id="169" w:author="suzette.platon" w:date="2019-05-15T10:56:00Z">
              <w:r w:rsidRPr="004968AC">
                <w:rPr>
                  <w:sz w:val="22"/>
                </w:rPr>
                <w:t xml:space="preserve">retained by the Accounting </w:t>
              </w:r>
              <w:r>
                <w:rPr>
                  <w:sz w:val="22"/>
                </w:rPr>
                <w:t>Division/</w:t>
              </w:r>
              <w:r w:rsidRPr="004968AC">
                <w:rPr>
                  <w:sz w:val="22"/>
                </w:rPr>
                <w:t>Unit for file</w:t>
              </w:r>
            </w:ins>
          </w:p>
        </w:tc>
      </w:tr>
    </w:tbl>
    <w:p w:rsidR="0072675A" w:rsidRDefault="0072675A" w:rsidP="0072675A">
      <w:pPr>
        <w:pStyle w:val="BodyTextIndent"/>
        <w:tabs>
          <w:tab w:val="left" w:pos="252"/>
        </w:tabs>
        <w:ind w:hanging="360"/>
        <w:jc w:val="both"/>
        <w:rPr>
          <w:ins w:id="170" w:author="suzette.platon" w:date="2019-05-15T10:56:00Z"/>
        </w:rPr>
        <w:pPrChange w:id="171" w:author="suzette.platon" w:date="2019-05-15T10:56:00Z">
          <w:pPr>
            <w:pStyle w:val="BodyTextIndent"/>
            <w:numPr>
              <w:numId w:val="9"/>
            </w:numPr>
            <w:tabs>
              <w:tab w:val="left" w:pos="252"/>
            </w:tabs>
            <w:ind w:left="720" w:hanging="360"/>
            <w:jc w:val="both"/>
          </w:pPr>
        </w:pPrChange>
      </w:pPr>
    </w:p>
    <w:p w:rsidR="0072675A" w:rsidRDefault="0072675A" w:rsidP="0072675A">
      <w:pPr>
        <w:pStyle w:val="BodyTextIndent"/>
        <w:tabs>
          <w:tab w:val="left" w:pos="252"/>
        </w:tabs>
        <w:ind w:hanging="360"/>
        <w:jc w:val="both"/>
        <w:pPrChange w:id="172" w:author="suzette.platon" w:date="2019-05-15T10:56:00Z">
          <w:pPr>
            <w:pStyle w:val="BodyTextIndent"/>
            <w:numPr>
              <w:numId w:val="9"/>
            </w:numPr>
            <w:tabs>
              <w:tab w:val="left" w:pos="252"/>
            </w:tabs>
            <w:ind w:left="720" w:hanging="360"/>
            <w:jc w:val="both"/>
          </w:pPr>
        </w:pPrChange>
      </w:pPr>
    </w:p>
    <w:moveToRangeEnd w:id="85"/>
    <w:p w:rsidR="0072675A" w:rsidRPr="0072675A" w:rsidRDefault="0072675A" w:rsidP="0072675A">
      <w:pPr>
        <w:pStyle w:val="ListParagraph"/>
        <w:jc w:val="both"/>
        <w:rPr>
          <w:ins w:id="173" w:author="suzette.platon" w:date="2019-05-15T10:55:00Z"/>
          <w:color w:val="0000FF"/>
          <w:sz w:val="22"/>
          <w:szCs w:val="22"/>
          <w:rPrChange w:id="174" w:author="suzette.platon" w:date="2019-05-15T10:55:00Z">
            <w:rPr>
              <w:ins w:id="175" w:author="suzette.platon" w:date="2019-05-15T10:55:00Z"/>
              <w:color w:val="0000FF"/>
              <w:sz w:val="24"/>
              <w:szCs w:val="24"/>
            </w:rPr>
          </w:rPrChange>
        </w:rPr>
        <w:pPrChange w:id="176" w:author="suzette.platon" w:date="2019-05-15T10:56:00Z">
          <w:pPr/>
        </w:pPrChange>
      </w:pPr>
    </w:p>
    <w:p w:rsidR="0072675A" w:rsidRDefault="0072675A">
      <w:pPr>
        <w:rPr>
          <w:ins w:id="177" w:author="suzette.platon" w:date="2019-05-15T10:55:00Z"/>
          <w:color w:val="0000FF"/>
          <w:sz w:val="24"/>
          <w:szCs w:val="24"/>
        </w:rPr>
      </w:pPr>
    </w:p>
    <w:p w:rsidR="0072675A" w:rsidRDefault="0072675A">
      <w:pPr>
        <w:rPr>
          <w:ins w:id="178" w:author="suzette.platon" w:date="2019-05-15T10:55:00Z"/>
          <w:color w:val="0000FF"/>
          <w:sz w:val="24"/>
          <w:szCs w:val="24"/>
        </w:rPr>
      </w:pPr>
    </w:p>
    <w:p w:rsidR="0065273D" w:rsidRDefault="0065273D">
      <w:pPr>
        <w:rPr>
          <w:color w:val="0000FF"/>
          <w:sz w:val="24"/>
          <w:szCs w:val="24"/>
        </w:rPr>
      </w:pPr>
    </w:p>
    <w:sectPr w:rsidR="0065273D" w:rsidSect="00425704">
      <w:headerReference w:type="default" r:id="rId8"/>
      <w:footerReference w:type="even" r:id="rId9"/>
      <w:pgSz w:w="11907" w:h="16839" w:code="9"/>
      <w:pgMar w:top="720" w:right="720" w:bottom="720" w:left="720" w:header="630" w:footer="576" w:gutter="0"/>
      <w:pgNumType w:start="94"/>
      <w:cols w:space="720"/>
      <w:docGrid w:linePitch="272"/>
      <w:sectPrChange w:id="181" w:author="Windows 8" w:date="2021-01-25T12:18:00Z">
        <w:sectPr w:rsidR="0065273D" w:rsidSect="00425704">
          <w:pgMar w:top="1170" w:right="1440" w:bottom="1440" w:left="1440"/>
        </w:sectPr>
      </w:sectPrChange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7AC" w:rsidRDefault="005F17AC">
      <w:r>
        <w:separator/>
      </w:r>
    </w:p>
  </w:endnote>
  <w:endnote w:type="continuationSeparator" w:id="1">
    <w:p w:rsidR="005F17AC" w:rsidRDefault="005F17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160" w:rsidRDefault="007267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2216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22160" w:rsidRDefault="00C221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7AC" w:rsidRDefault="005F17AC">
      <w:r>
        <w:separator/>
      </w:r>
    </w:p>
  </w:footnote>
  <w:footnote w:type="continuationSeparator" w:id="1">
    <w:p w:rsidR="005F17AC" w:rsidRDefault="005F17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7F1" w:rsidRPr="007624E7" w:rsidRDefault="0072675A">
    <w:pPr>
      <w:pStyle w:val="Header"/>
      <w:jc w:val="right"/>
      <w:rPr>
        <w:i/>
        <w:sz w:val="22"/>
        <w:rPrChange w:id="179" w:author="suzette.platon" w:date="2019-05-15T10:54:00Z">
          <w:rPr/>
        </w:rPrChange>
      </w:rPr>
    </w:pPr>
    <w:r w:rsidRPr="0072675A">
      <w:rPr>
        <w:i/>
        <w:sz w:val="22"/>
        <w:rPrChange w:id="180" w:author="suzette.platon" w:date="2019-05-15T10:54:00Z">
          <w:rPr/>
        </w:rPrChange>
      </w:rPr>
      <w:t>Appendix 30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54D6E"/>
    <w:multiLevelType w:val="hybridMultilevel"/>
    <w:tmpl w:val="EB44383E"/>
    <w:lvl w:ilvl="0" w:tplc="090EC59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  <w:sz w:val="22"/>
        <w:szCs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57BED"/>
    <w:multiLevelType w:val="hybridMultilevel"/>
    <w:tmpl w:val="1CCC1544"/>
    <w:lvl w:ilvl="0" w:tplc="8DF8CC26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B5C26"/>
    <w:multiLevelType w:val="hybridMultilevel"/>
    <w:tmpl w:val="F474BE26"/>
    <w:lvl w:ilvl="0" w:tplc="375C567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3D69C82">
      <w:start w:val="1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0023D44"/>
    <w:multiLevelType w:val="hybridMultilevel"/>
    <w:tmpl w:val="1FAC74D6"/>
    <w:lvl w:ilvl="0" w:tplc="A2A629A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FE8AC0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7175FA"/>
    <w:multiLevelType w:val="hybridMultilevel"/>
    <w:tmpl w:val="88AA85A6"/>
    <w:lvl w:ilvl="0" w:tplc="C7E664F6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C15521B"/>
    <w:multiLevelType w:val="hybridMultilevel"/>
    <w:tmpl w:val="3B56A218"/>
    <w:lvl w:ilvl="0" w:tplc="34090015">
      <w:start w:val="1"/>
      <w:numFmt w:val="upperLetter"/>
      <w:lvlText w:val="%1."/>
      <w:lvlJc w:val="left"/>
      <w:pPr>
        <w:ind w:left="882" w:hanging="360"/>
      </w:pPr>
    </w:lvl>
    <w:lvl w:ilvl="1" w:tplc="34090019" w:tentative="1">
      <w:start w:val="1"/>
      <w:numFmt w:val="lowerLetter"/>
      <w:lvlText w:val="%2."/>
      <w:lvlJc w:val="left"/>
      <w:pPr>
        <w:ind w:left="1602" w:hanging="360"/>
      </w:pPr>
    </w:lvl>
    <w:lvl w:ilvl="2" w:tplc="3409001B" w:tentative="1">
      <w:start w:val="1"/>
      <w:numFmt w:val="lowerRoman"/>
      <w:lvlText w:val="%3."/>
      <w:lvlJc w:val="right"/>
      <w:pPr>
        <w:ind w:left="2322" w:hanging="180"/>
      </w:pPr>
    </w:lvl>
    <w:lvl w:ilvl="3" w:tplc="3409000F" w:tentative="1">
      <w:start w:val="1"/>
      <w:numFmt w:val="decimal"/>
      <w:lvlText w:val="%4."/>
      <w:lvlJc w:val="left"/>
      <w:pPr>
        <w:ind w:left="3042" w:hanging="360"/>
      </w:pPr>
    </w:lvl>
    <w:lvl w:ilvl="4" w:tplc="34090019" w:tentative="1">
      <w:start w:val="1"/>
      <w:numFmt w:val="lowerLetter"/>
      <w:lvlText w:val="%5."/>
      <w:lvlJc w:val="left"/>
      <w:pPr>
        <w:ind w:left="3762" w:hanging="360"/>
      </w:pPr>
    </w:lvl>
    <w:lvl w:ilvl="5" w:tplc="3409001B" w:tentative="1">
      <w:start w:val="1"/>
      <w:numFmt w:val="lowerRoman"/>
      <w:lvlText w:val="%6."/>
      <w:lvlJc w:val="right"/>
      <w:pPr>
        <w:ind w:left="4482" w:hanging="180"/>
      </w:pPr>
    </w:lvl>
    <w:lvl w:ilvl="6" w:tplc="3409000F" w:tentative="1">
      <w:start w:val="1"/>
      <w:numFmt w:val="decimal"/>
      <w:lvlText w:val="%7."/>
      <w:lvlJc w:val="left"/>
      <w:pPr>
        <w:ind w:left="5202" w:hanging="360"/>
      </w:pPr>
    </w:lvl>
    <w:lvl w:ilvl="7" w:tplc="34090019" w:tentative="1">
      <w:start w:val="1"/>
      <w:numFmt w:val="lowerLetter"/>
      <w:lvlText w:val="%8."/>
      <w:lvlJc w:val="left"/>
      <w:pPr>
        <w:ind w:left="5922" w:hanging="360"/>
      </w:pPr>
    </w:lvl>
    <w:lvl w:ilvl="8" w:tplc="3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6">
    <w:nsid w:val="64002377"/>
    <w:multiLevelType w:val="hybridMultilevel"/>
    <w:tmpl w:val="1FAC605E"/>
    <w:lvl w:ilvl="0" w:tplc="84AC1E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E9E010D"/>
    <w:multiLevelType w:val="hybridMultilevel"/>
    <w:tmpl w:val="0F8CAABA"/>
    <w:lvl w:ilvl="0" w:tplc="34090015">
      <w:start w:val="1"/>
      <w:numFmt w:val="upperLetter"/>
      <w:lvlText w:val="%1."/>
      <w:lvlJc w:val="left"/>
      <w:pPr>
        <w:ind w:left="882" w:hanging="360"/>
      </w:pPr>
    </w:lvl>
    <w:lvl w:ilvl="1" w:tplc="34090019" w:tentative="1">
      <w:start w:val="1"/>
      <w:numFmt w:val="lowerLetter"/>
      <w:lvlText w:val="%2."/>
      <w:lvlJc w:val="left"/>
      <w:pPr>
        <w:ind w:left="1602" w:hanging="360"/>
      </w:pPr>
    </w:lvl>
    <w:lvl w:ilvl="2" w:tplc="3409001B" w:tentative="1">
      <w:start w:val="1"/>
      <w:numFmt w:val="lowerRoman"/>
      <w:lvlText w:val="%3."/>
      <w:lvlJc w:val="right"/>
      <w:pPr>
        <w:ind w:left="2322" w:hanging="180"/>
      </w:pPr>
    </w:lvl>
    <w:lvl w:ilvl="3" w:tplc="3409000F" w:tentative="1">
      <w:start w:val="1"/>
      <w:numFmt w:val="decimal"/>
      <w:lvlText w:val="%4."/>
      <w:lvlJc w:val="left"/>
      <w:pPr>
        <w:ind w:left="3042" w:hanging="360"/>
      </w:pPr>
    </w:lvl>
    <w:lvl w:ilvl="4" w:tplc="34090019" w:tentative="1">
      <w:start w:val="1"/>
      <w:numFmt w:val="lowerLetter"/>
      <w:lvlText w:val="%5."/>
      <w:lvlJc w:val="left"/>
      <w:pPr>
        <w:ind w:left="3762" w:hanging="360"/>
      </w:pPr>
    </w:lvl>
    <w:lvl w:ilvl="5" w:tplc="3409001B" w:tentative="1">
      <w:start w:val="1"/>
      <w:numFmt w:val="lowerRoman"/>
      <w:lvlText w:val="%6."/>
      <w:lvlJc w:val="right"/>
      <w:pPr>
        <w:ind w:left="4482" w:hanging="180"/>
      </w:pPr>
    </w:lvl>
    <w:lvl w:ilvl="6" w:tplc="3409000F" w:tentative="1">
      <w:start w:val="1"/>
      <w:numFmt w:val="decimal"/>
      <w:lvlText w:val="%7."/>
      <w:lvlJc w:val="left"/>
      <w:pPr>
        <w:ind w:left="5202" w:hanging="360"/>
      </w:pPr>
    </w:lvl>
    <w:lvl w:ilvl="7" w:tplc="34090019" w:tentative="1">
      <w:start w:val="1"/>
      <w:numFmt w:val="lowerLetter"/>
      <w:lvlText w:val="%8."/>
      <w:lvlJc w:val="left"/>
      <w:pPr>
        <w:ind w:left="5922" w:hanging="360"/>
      </w:pPr>
    </w:lvl>
    <w:lvl w:ilvl="8" w:tplc="3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8">
    <w:nsid w:val="77B40E02"/>
    <w:multiLevelType w:val="hybridMultilevel"/>
    <w:tmpl w:val="4CE8E454"/>
    <w:lvl w:ilvl="0" w:tplc="880EFFC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stylePaneFormatFilter w:val="3F01"/>
  <w:trackRevisions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AA5441"/>
    <w:rsid w:val="000F31E8"/>
    <w:rsid w:val="000F43EE"/>
    <w:rsid w:val="00126E27"/>
    <w:rsid w:val="00130F55"/>
    <w:rsid w:val="00141A40"/>
    <w:rsid w:val="00142B49"/>
    <w:rsid w:val="00160569"/>
    <w:rsid w:val="00166351"/>
    <w:rsid w:val="00167EB7"/>
    <w:rsid w:val="00187B90"/>
    <w:rsid w:val="001A4871"/>
    <w:rsid w:val="001B06A2"/>
    <w:rsid w:val="001B2C4E"/>
    <w:rsid w:val="001E5CFB"/>
    <w:rsid w:val="002136DF"/>
    <w:rsid w:val="00233E85"/>
    <w:rsid w:val="00237DA0"/>
    <w:rsid w:val="00292E1F"/>
    <w:rsid w:val="00293DD6"/>
    <w:rsid w:val="002F22AC"/>
    <w:rsid w:val="00325225"/>
    <w:rsid w:val="003407F1"/>
    <w:rsid w:val="003B7BDE"/>
    <w:rsid w:val="003F5677"/>
    <w:rsid w:val="00425704"/>
    <w:rsid w:val="00427AEF"/>
    <w:rsid w:val="00460AEA"/>
    <w:rsid w:val="00471229"/>
    <w:rsid w:val="00482CB2"/>
    <w:rsid w:val="004968AC"/>
    <w:rsid w:val="004B2DA1"/>
    <w:rsid w:val="004D115C"/>
    <w:rsid w:val="004E00A2"/>
    <w:rsid w:val="004E33D1"/>
    <w:rsid w:val="00510B90"/>
    <w:rsid w:val="00553C35"/>
    <w:rsid w:val="00577A85"/>
    <w:rsid w:val="00586F0D"/>
    <w:rsid w:val="0059648F"/>
    <w:rsid w:val="005B190E"/>
    <w:rsid w:val="005B6A46"/>
    <w:rsid w:val="005D7552"/>
    <w:rsid w:val="005F17AC"/>
    <w:rsid w:val="0062124D"/>
    <w:rsid w:val="0062570B"/>
    <w:rsid w:val="0063002C"/>
    <w:rsid w:val="006515DF"/>
    <w:rsid w:val="0065273D"/>
    <w:rsid w:val="00684908"/>
    <w:rsid w:val="006B0982"/>
    <w:rsid w:val="006C10B0"/>
    <w:rsid w:val="006E209D"/>
    <w:rsid w:val="006F0BC5"/>
    <w:rsid w:val="006F0DE0"/>
    <w:rsid w:val="0072675A"/>
    <w:rsid w:val="0074073D"/>
    <w:rsid w:val="00747119"/>
    <w:rsid w:val="007624E7"/>
    <w:rsid w:val="0076599D"/>
    <w:rsid w:val="00776341"/>
    <w:rsid w:val="007B6327"/>
    <w:rsid w:val="00810BD6"/>
    <w:rsid w:val="008717CF"/>
    <w:rsid w:val="008724D9"/>
    <w:rsid w:val="00885F72"/>
    <w:rsid w:val="008B3404"/>
    <w:rsid w:val="008C5BEA"/>
    <w:rsid w:val="008E107C"/>
    <w:rsid w:val="00902804"/>
    <w:rsid w:val="009907EF"/>
    <w:rsid w:val="009C5CE8"/>
    <w:rsid w:val="00A03EF3"/>
    <w:rsid w:val="00A7431A"/>
    <w:rsid w:val="00AA5441"/>
    <w:rsid w:val="00AC4263"/>
    <w:rsid w:val="00AF0987"/>
    <w:rsid w:val="00AF52CC"/>
    <w:rsid w:val="00B254CC"/>
    <w:rsid w:val="00B40A35"/>
    <w:rsid w:val="00B86512"/>
    <w:rsid w:val="00BE594F"/>
    <w:rsid w:val="00C16F31"/>
    <w:rsid w:val="00C22160"/>
    <w:rsid w:val="00C30464"/>
    <w:rsid w:val="00C57658"/>
    <w:rsid w:val="00C61718"/>
    <w:rsid w:val="00C87123"/>
    <w:rsid w:val="00CA716C"/>
    <w:rsid w:val="00CC224A"/>
    <w:rsid w:val="00D16E4C"/>
    <w:rsid w:val="00D20D81"/>
    <w:rsid w:val="00D604C2"/>
    <w:rsid w:val="00D7549F"/>
    <w:rsid w:val="00D94275"/>
    <w:rsid w:val="00DB071A"/>
    <w:rsid w:val="00DF680E"/>
    <w:rsid w:val="00E07AE4"/>
    <w:rsid w:val="00E526C9"/>
    <w:rsid w:val="00E52721"/>
    <w:rsid w:val="00E77E6C"/>
    <w:rsid w:val="00ED24E5"/>
    <w:rsid w:val="00F218A3"/>
    <w:rsid w:val="00F277B5"/>
    <w:rsid w:val="00F464B8"/>
    <w:rsid w:val="00F5702B"/>
    <w:rsid w:val="00F84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  <o:rules v:ext="edit">
        <o:r id="V:Rule17" type="connector" idref="#_x0000_s1144"/>
        <o:r id="V:Rule18" type="connector" idref="#_x0000_s1147"/>
        <o:r id="V:Rule19" type="connector" idref="#_x0000_s1173"/>
        <o:r id="V:Rule20" type="connector" idref="#_x0000_s1170"/>
        <o:r id="V:Rule21" type="connector" idref="#_x0000_s1171"/>
        <o:r id="V:Rule22" type="connector" idref="#_x0000_s1168"/>
        <o:r id="V:Rule23" type="connector" idref="#_x0000_s1149"/>
        <o:r id="V:Rule24" type="connector" idref="#_x0000_s1174"/>
        <o:r id="V:Rule25" type="connector" idref="#_x0000_s1175"/>
        <o:r id="V:Rule26" type="connector" idref="#_x0000_s1145"/>
        <o:r id="V:Rule27" type="connector" idref="#_x0000_s1146"/>
        <o:r id="V:Rule28" type="connector" idref="#_x0000_s1169"/>
        <o:r id="V:Rule29" type="connector" idref="#_x0000_s1172"/>
        <o:r id="V:Rule30" type="connector" idref="#_x0000_s1148"/>
        <o:r id="V:Rule31" type="connector" idref="#_x0000_s1150"/>
        <o:r id="V:Rule32" type="connector" idref="#_x0000_s11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5DF"/>
  </w:style>
  <w:style w:type="paragraph" w:styleId="Heading4">
    <w:name w:val="heading 4"/>
    <w:basedOn w:val="Normal"/>
    <w:next w:val="Normal"/>
    <w:qFormat/>
    <w:rsid w:val="006515DF"/>
    <w:pPr>
      <w:keepNext/>
      <w:jc w:val="center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515DF"/>
    <w:pPr>
      <w:ind w:left="360" w:hanging="468"/>
    </w:pPr>
    <w:rPr>
      <w:sz w:val="22"/>
      <w:szCs w:val="24"/>
    </w:rPr>
  </w:style>
  <w:style w:type="paragraph" w:styleId="BodyTextIndent2">
    <w:name w:val="Body Text Indent 2"/>
    <w:basedOn w:val="Normal"/>
    <w:rsid w:val="006515DF"/>
    <w:pPr>
      <w:ind w:left="252" w:hanging="252"/>
      <w:jc w:val="both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515D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515DF"/>
  </w:style>
  <w:style w:type="paragraph" w:styleId="Header">
    <w:name w:val="header"/>
    <w:basedOn w:val="Normal"/>
    <w:rsid w:val="006515DF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6515DF"/>
    <w:pPr>
      <w:ind w:left="2142" w:hanging="1602"/>
      <w:jc w:val="both"/>
    </w:pPr>
  </w:style>
  <w:style w:type="paragraph" w:styleId="BalloonText">
    <w:name w:val="Balloon Text"/>
    <w:basedOn w:val="Normal"/>
    <w:semiHidden/>
    <w:rsid w:val="00586F0D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B254CC"/>
  </w:style>
  <w:style w:type="table" w:styleId="TableGrid">
    <w:name w:val="Table Grid"/>
    <w:basedOn w:val="TableNormal"/>
    <w:rsid w:val="001E5C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ListParagraph">
    <w:name w:val="List Paragraph"/>
    <w:basedOn w:val="Normal"/>
    <w:uiPriority w:val="34"/>
    <w:qFormat/>
    <w:rsid w:val="007624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B88A4-FDE5-4CD6-9FB1-78E7C7FB1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40 - Journal Entry Voucher (JEV) Instructions</vt:lpstr>
    </vt:vector>
  </TitlesOfParts>
  <Company>Commission on Audit</Company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40 - Journal Entry Voucher (JEV) Instructions</dc:title>
  <dc:creator>Accountancy Office</dc:creator>
  <cp:lastModifiedBy>Windows 8</cp:lastModifiedBy>
  <cp:revision>2</cp:revision>
  <cp:lastPrinted>2021-01-25T04:20:00Z</cp:lastPrinted>
  <dcterms:created xsi:type="dcterms:W3CDTF">2021-01-25T04:20:00Z</dcterms:created>
  <dcterms:modified xsi:type="dcterms:W3CDTF">2021-01-25T04:20:00Z</dcterms:modified>
</cp:coreProperties>
</file>