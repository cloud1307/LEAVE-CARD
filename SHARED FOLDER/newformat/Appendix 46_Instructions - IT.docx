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81" w:rsidRDefault="00FC5849" w:rsidP="00FC5849">
      <w:pPr>
        <w:pStyle w:val="Heading4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b/>
          <w:sz w:val="28"/>
        </w:rPr>
      </w:pPr>
      <w:r>
        <w:rPr>
          <w:b/>
          <w:sz w:val="28"/>
        </w:rPr>
        <w:t xml:space="preserve">ITINERARY OF TRAVEL </w:t>
      </w:r>
    </w:p>
    <w:p w:rsidR="00FC5849" w:rsidRDefault="00FC5849" w:rsidP="00FC5849">
      <w:pPr>
        <w:pStyle w:val="Heading4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b/>
          <w:sz w:val="28"/>
        </w:rPr>
      </w:pPr>
      <w:r>
        <w:rPr>
          <w:b/>
          <w:sz w:val="28"/>
        </w:rPr>
        <w:t>(IT)</w:t>
      </w:r>
    </w:p>
    <w:p w:rsidR="00FC5849" w:rsidRPr="000803A5" w:rsidRDefault="00FC5849" w:rsidP="00FC5849">
      <w:pPr>
        <w:pStyle w:val="Heading4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Cs w:val="24"/>
        </w:rPr>
      </w:pPr>
    </w:p>
    <w:p w:rsidR="00FC5849" w:rsidRPr="000803A5" w:rsidRDefault="00FC5849" w:rsidP="00FC5849">
      <w:pPr>
        <w:pStyle w:val="Heading4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i/>
          <w:iCs/>
          <w:szCs w:val="24"/>
        </w:rPr>
      </w:pPr>
      <w:r w:rsidRPr="000803A5">
        <w:rPr>
          <w:i/>
          <w:iCs/>
          <w:szCs w:val="24"/>
        </w:rPr>
        <w:t>INSTRUCTIONS</w:t>
      </w:r>
    </w:p>
    <w:p w:rsidR="00FC5849" w:rsidRDefault="00FC5849" w:rsidP="00FC5849">
      <w:pPr>
        <w:rPr>
          <w:ins w:id="0" w:author="suzette.platon" w:date="2019-05-15T13:30:00Z"/>
          <w:sz w:val="24"/>
          <w:szCs w:val="24"/>
        </w:rPr>
      </w:pPr>
    </w:p>
    <w:p w:rsidR="000803A5" w:rsidRPr="000803A5" w:rsidRDefault="000803A5" w:rsidP="00FC5849">
      <w:pPr>
        <w:rPr>
          <w:sz w:val="24"/>
          <w:szCs w:val="24"/>
          <w:rPrChange w:id="1" w:author="suzette.platon" w:date="2019-05-15T13:29:00Z">
            <w:rPr/>
          </w:rPrChange>
        </w:rPr>
      </w:pPr>
    </w:p>
    <w:p w:rsidR="00000000" w:rsidRDefault="000C194A">
      <w:pPr>
        <w:pStyle w:val="BodyText2"/>
        <w:numPr>
          <w:ilvl w:val="0"/>
          <w:numId w:val="2"/>
        </w:numPr>
        <w:tabs>
          <w:tab w:val="clear" w:pos="720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  <w:pPrChange w:id="2" w:author="suzette.platon" w:date="2019-05-15T13:30:00Z">
          <w:pPr>
            <w:pStyle w:val="BodyText2"/>
            <w:numPr>
              <w:numId w:val="2"/>
            </w:numPr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  <w:tab w:val="num" w:pos="720"/>
            </w:tabs>
            <w:ind w:left="360" w:hanging="360"/>
          </w:pPr>
        </w:pPrChange>
      </w:pPr>
      <w:r>
        <w:rPr>
          <w:sz w:val="22"/>
          <w:szCs w:val="22"/>
        </w:rPr>
        <w:t>This form shall be used by the official/employee of the agency/entity making the travel to show the detailed itinerary of travel and shall be attached to all claims for traveling expenses (cash advance for travel and actual expenses)</w:t>
      </w:r>
    </w:p>
    <w:p w:rsidR="00000000" w:rsidRDefault="000C194A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720"/>
        <w:rPr>
          <w:sz w:val="22"/>
          <w:szCs w:val="22"/>
        </w:rPr>
        <w:pPrChange w:id="3" w:author="suzette.platon" w:date="2019-05-15T13:30:00Z">
          <w:pPr>
            <w:pStyle w:val="BodyText2"/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</w:tabs>
            <w:ind w:left="360"/>
          </w:pPr>
        </w:pPrChange>
      </w:pPr>
      <w:del w:id="4" w:author="suzette.platon" w:date="2019-05-15T13:30:00Z">
        <w:r>
          <w:rPr>
            <w:sz w:val="22"/>
            <w:szCs w:val="22"/>
          </w:rPr>
          <w:delText xml:space="preserve">. </w:delText>
        </w:r>
      </w:del>
    </w:p>
    <w:p w:rsidR="00000000" w:rsidRDefault="000C194A">
      <w:pPr>
        <w:pStyle w:val="BodyText2"/>
        <w:numPr>
          <w:ilvl w:val="0"/>
          <w:numId w:val="2"/>
        </w:numPr>
        <w:tabs>
          <w:tab w:val="clear" w:pos="720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  <w:pPrChange w:id="5" w:author="suzette.platon" w:date="2019-05-15T13:30:00Z">
          <w:pPr>
            <w:pStyle w:val="BodyText2"/>
            <w:numPr>
              <w:numId w:val="2"/>
            </w:numPr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  <w:tab w:val="num" w:pos="720"/>
            </w:tabs>
            <w:ind w:left="360" w:hanging="360"/>
          </w:pPr>
        </w:pPrChange>
      </w:pPr>
      <w:r>
        <w:rPr>
          <w:sz w:val="22"/>
          <w:szCs w:val="22"/>
        </w:rPr>
        <w:t>It shall be accomplished as follows:</w:t>
      </w:r>
    </w:p>
    <w:p w:rsidR="00FC5849" w:rsidRPr="000803A5" w:rsidRDefault="00FC5849" w:rsidP="00B13CC1">
      <w:pPr>
        <w:jc w:val="both"/>
        <w:rPr>
          <w:snapToGrid w:val="0"/>
          <w:color w:val="000000"/>
          <w:sz w:val="22"/>
          <w:szCs w:val="22"/>
        </w:rPr>
      </w:pP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6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05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 xml:space="preserve">LGU </w:t>
      </w:r>
      <w:r>
        <w:rPr>
          <w:snapToGrid w:val="0"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 xml:space="preserve"> name of the local government unit</w:t>
      </w:r>
    </w:p>
    <w:p w:rsidR="00000000" w:rsidRDefault="000C194A">
      <w:pPr>
        <w:numPr>
          <w:ilvl w:val="0"/>
          <w:numId w:val="1"/>
        </w:numPr>
        <w:tabs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7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 xml:space="preserve">Fund </w:t>
      </w:r>
      <w:r>
        <w:rPr>
          <w:snapToGrid w:val="0"/>
          <w:sz w:val="22"/>
          <w:szCs w:val="22"/>
        </w:rPr>
        <w:t xml:space="preserve">– </w:t>
      </w:r>
      <w:r>
        <w:rPr>
          <w:snapToGrid w:val="0"/>
          <w:color w:val="000000"/>
          <w:sz w:val="22"/>
          <w:szCs w:val="22"/>
        </w:rPr>
        <w:t xml:space="preserve">the fund name </w:t>
      </w:r>
    </w:p>
    <w:p w:rsidR="00000000" w:rsidRDefault="000C194A">
      <w:pPr>
        <w:numPr>
          <w:ilvl w:val="0"/>
          <w:numId w:val="1"/>
        </w:numPr>
        <w:tabs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8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No.</w:t>
      </w:r>
      <w:r>
        <w:rPr>
          <w:snapToGrid w:val="0"/>
          <w:color w:val="000000"/>
          <w:sz w:val="22"/>
          <w:szCs w:val="22"/>
        </w:rPr>
        <w:t xml:space="preserve"> – number assigned to the IT by the Administrative/Travel Unit</w:t>
      </w:r>
      <w:bookmarkStart w:id="9" w:name="_GoBack"/>
      <w:bookmarkEnd w:id="9"/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10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 xml:space="preserve">Name </w:t>
      </w:r>
      <w:r>
        <w:rPr>
          <w:snapToGrid w:val="0"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 xml:space="preserve"> name of the official/employee going on travel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sz w:val="22"/>
          <w:szCs w:val="22"/>
        </w:rPr>
        <w:pPrChange w:id="11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iCs/>
          <w:snapToGrid w:val="0"/>
          <w:sz w:val="22"/>
          <w:szCs w:val="22"/>
        </w:rPr>
        <w:t xml:space="preserve">Position </w:t>
      </w:r>
      <w:r>
        <w:rPr>
          <w:b/>
          <w:snapToGrid w:val="0"/>
          <w:sz w:val="22"/>
          <w:szCs w:val="22"/>
        </w:rPr>
        <w:t>–</w:t>
      </w:r>
      <w:r>
        <w:rPr>
          <w:snapToGrid w:val="0"/>
          <w:sz w:val="22"/>
          <w:szCs w:val="22"/>
        </w:rPr>
        <w:t>position of the official/employee</w:t>
      </w:r>
      <w:r w:rsidRPr="000C194A">
        <w:rPr>
          <w:snapToGrid w:val="0"/>
          <w:sz w:val="22"/>
          <w:szCs w:val="22"/>
          <w:rPrChange w:id="12" w:author="suzette.platon" w:date="2019-05-15T13:30:00Z">
            <w:rPr>
              <w:snapToGrid w:val="0"/>
              <w:sz w:val="10"/>
              <w:szCs w:val="10"/>
            </w:rPr>
          </w:rPrChange>
        </w:rPr>
        <w:t xml:space="preserve"> </w:t>
      </w:r>
      <w:r>
        <w:rPr>
          <w:snapToGrid w:val="0"/>
          <w:color w:val="000000"/>
          <w:sz w:val="22"/>
          <w:szCs w:val="22"/>
        </w:rPr>
        <w:t>going on travel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sz w:val="22"/>
          <w:szCs w:val="22"/>
        </w:rPr>
        <w:pPrChange w:id="13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snapToGrid w:val="0"/>
          <w:sz w:val="22"/>
          <w:szCs w:val="22"/>
        </w:rPr>
        <w:t>Official Station</w:t>
      </w:r>
      <w:r>
        <w:rPr>
          <w:snapToGrid w:val="0"/>
          <w:sz w:val="22"/>
          <w:szCs w:val="22"/>
        </w:rPr>
        <w:t xml:space="preserve"> – the official station of the official/employee </w:t>
      </w:r>
      <w:r>
        <w:rPr>
          <w:snapToGrid w:val="0"/>
          <w:color w:val="000000"/>
          <w:sz w:val="22"/>
          <w:szCs w:val="22"/>
        </w:rPr>
        <w:t>going on travel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sz w:val="22"/>
          <w:szCs w:val="22"/>
        </w:rPr>
        <w:pPrChange w:id="14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iCs/>
          <w:snapToGrid w:val="0"/>
          <w:sz w:val="22"/>
          <w:szCs w:val="22"/>
        </w:rPr>
        <w:t>Date of Travel</w:t>
      </w:r>
      <w:r>
        <w:rPr>
          <w:snapToGrid w:val="0"/>
          <w:sz w:val="22"/>
          <w:szCs w:val="22"/>
        </w:rPr>
        <w:t>–schedule of travel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15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10" w:hanging="315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Purpose of Travel -</w:t>
      </w:r>
      <w:r>
        <w:rPr>
          <w:snapToGrid w:val="0"/>
          <w:color w:val="000000"/>
          <w:sz w:val="22"/>
          <w:szCs w:val="22"/>
        </w:rPr>
        <w:t xml:space="preserve"> purpose of travel based on the approved travel order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16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55" w:hanging="36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Date</w:t>
      </w:r>
      <w:r>
        <w:rPr>
          <w:i/>
          <w:sz w:val="22"/>
          <w:szCs w:val="22"/>
        </w:rPr>
        <w:t xml:space="preserve">– </w:t>
      </w:r>
      <w:r>
        <w:rPr>
          <w:snapToGrid w:val="0"/>
          <w:color w:val="000000"/>
          <w:sz w:val="22"/>
          <w:szCs w:val="22"/>
        </w:rPr>
        <w:t>schedule of activities to be performed during the travel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17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810" w:hanging="315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 xml:space="preserve">Places to be visited </w:t>
      </w:r>
      <w:r>
        <w:rPr>
          <w:iCs/>
          <w:sz w:val="22"/>
          <w:szCs w:val="22"/>
        </w:rPr>
        <w:t>–</w:t>
      </w:r>
      <w:r>
        <w:rPr>
          <w:iCs/>
          <w:snapToGrid w:val="0"/>
          <w:color w:val="000000"/>
          <w:sz w:val="22"/>
          <w:szCs w:val="22"/>
        </w:rPr>
        <w:t>places</w:t>
      </w:r>
      <w:r>
        <w:rPr>
          <w:bCs/>
          <w:iCs/>
          <w:snapToGrid w:val="0"/>
          <w:color w:val="000000"/>
          <w:sz w:val="22"/>
          <w:szCs w:val="22"/>
        </w:rPr>
        <w:t xml:space="preserve"> where the activities are to be performed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18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Time</w:t>
      </w:r>
      <w:r>
        <w:rPr>
          <w:i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 xml:space="preserve"> time of departure from and arrival to places to be visited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19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 xml:space="preserve">Means of Transportation </w:t>
      </w:r>
      <w:r>
        <w:rPr>
          <w:iCs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 xml:space="preserve">means of transportation to be used such as plane, taxi, etc. 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20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Transportation</w:t>
      </w:r>
      <w:r>
        <w:rPr>
          <w:iCs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>amount of transportation expenses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21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Per Diem</w:t>
      </w:r>
      <w:r>
        <w:rPr>
          <w:iCs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 xml:space="preserve"> amount of allowable traveling expense for subsistence and lodging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sz w:val="22"/>
          <w:szCs w:val="22"/>
        </w:rPr>
        <w:pPrChange w:id="22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sz w:val="22"/>
          <w:szCs w:val="22"/>
        </w:rPr>
        <w:t xml:space="preserve">Others– </w:t>
      </w:r>
      <w:r>
        <w:rPr>
          <w:iCs/>
          <w:snapToGrid w:val="0"/>
          <w:sz w:val="22"/>
          <w:szCs w:val="22"/>
        </w:rPr>
        <w:t>amount of other allowable expenses to be incurred/incurred during the travel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snapToGrid w:val="0"/>
          <w:color w:val="000000"/>
          <w:sz w:val="22"/>
          <w:szCs w:val="22"/>
        </w:rPr>
        <w:pPrChange w:id="23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>Total Amount</w:t>
      </w:r>
      <w:r>
        <w:rPr>
          <w:iCs/>
          <w:sz w:val="22"/>
          <w:szCs w:val="22"/>
        </w:rPr>
        <w:t>–</w:t>
      </w:r>
      <w:r>
        <w:rPr>
          <w:snapToGrid w:val="0"/>
          <w:color w:val="000000"/>
          <w:sz w:val="22"/>
          <w:szCs w:val="22"/>
        </w:rPr>
        <w:t xml:space="preserve"> total of transportation expense, per diem and other expenses</w:t>
      </w:r>
    </w:p>
    <w:p w:rsidR="00000000" w:rsidRDefault="000C194A">
      <w:pPr>
        <w:numPr>
          <w:ilvl w:val="0"/>
          <w:numId w:val="1"/>
        </w:numPr>
        <w:tabs>
          <w:tab w:val="clear" w:pos="855"/>
          <w:tab w:val="left" w:pos="1080"/>
        </w:tabs>
        <w:ind w:left="1440" w:hanging="720"/>
        <w:jc w:val="both"/>
        <w:rPr>
          <w:iCs/>
          <w:snapToGrid w:val="0"/>
          <w:color w:val="000000"/>
          <w:sz w:val="22"/>
          <w:szCs w:val="22"/>
        </w:rPr>
        <w:pPrChange w:id="24" w:author="suzette.platon" w:date="2019-05-15T13:30:00Z">
          <w:pPr>
            <w:numPr>
              <w:numId w:val="1"/>
            </w:numPr>
            <w:tabs>
              <w:tab w:val="left" w:pos="810"/>
              <w:tab w:val="num" w:pos="855"/>
            </w:tabs>
            <w:ind w:left="900" w:hanging="450"/>
            <w:jc w:val="both"/>
          </w:pPr>
        </w:pPrChange>
      </w:pPr>
      <w:r>
        <w:rPr>
          <w:b/>
          <w:iCs/>
          <w:snapToGrid w:val="0"/>
          <w:color w:val="000000"/>
          <w:sz w:val="22"/>
          <w:szCs w:val="22"/>
        </w:rPr>
        <w:t xml:space="preserve">Total </w:t>
      </w:r>
      <w:r>
        <w:rPr>
          <w:iCs/>
          <w:sz w:val="22"/>
          <w:szCs w:val="22"/>
        </w:rPr>
        <w:t>–</w:t>
      </w:r>
      <w:r>
        <w:rPr>
          <w:iCs/>
          <w:snapToGrid w:val="0"/>
          <w:color w:val="000000"/>
          <w:sz w:val="22"/>
          <w:szCs w:val="22"/>
        </w:rPr>
        <w:t xml:space="preserve"> vertical total of ‘Total Amount’ column </w:t>
      </w:r>
    </w:p>
    <w:p w:rsidR="00FC5849" w:rsidRPr="000803A5" w:rsidRDefault="00FC5849" w:rsidP="00FC5849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  <w:rPrChange w:id="25" w:author="suzette.platon" w:date="2019-05-15T13:30:00Z">
            <w:rPr>
              <w:sz w:val="10"/>
              <w:szCs w:val="10"/>
            </w:rPr>
          </w:rPrChange>
        </w:rPr>
      </w:pPr>
    </w:p>
    <w:p w:rsidR="00000000" w:rsidRDefault="000C194A">
      <w:pPr>
        <w:pStyle w:val="BodyText2"/>
        <w:numPr>
          <w:ilvl w:val="0"/>
          <w:numId w:val="2"/>
        </w:numPr>
        <w:tabs>
          <w:tab w:val="clear" w:pos="720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  <w:pPrChange w:id="26" w:author="suzette.platon" w:date="2019-05-15T13:30:00Z">
          <w:pPr>
            <w:pStyle w:val="BodyText2"/>
            <w:numPr>
              <w:numId w:val="2"/>
            </w:numPr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  <w:tab w:val="num" w:pos="720"/>
            </w:tabs>
            <w:ind w:left="360" w:hanging="360"/>
          </w:pPr>
        </w:pPrChange>
      </w:pPr>
      <w:r>
        <w:rPr>
          <w:sz w:val="22"/>
          <w:szCs w:val="22"/>
        </w:rPr>
        <w:t>The “</w:t>
      </w:r>
      <w:r>
        <w:rPr>
          <w:b/>
          <w:sz w:val="22"/>
          <w:szCs w:val="22"/>
        </w:rPr>
        <w:t>Prepared by</w:t>
      </w:r>
      <w:r>
        <w:rPr>
          <w:sz w:val="22"/>
          <w:szCs w:val="22"/>
        </w:rPr>
        <w:t>” portion of the IT shall indicate the printed name of, and be signed by the official/employee going on travel.</w:t>
      </w:r>
    </w:p>
    <w:p w:rsidR="00D24450" w:rsidRPr="000803A5" w:rsidRDefault="00D24450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</w:pPr>
    </w:p>
    <w:p w:rsidR="00000000" w:rsidRDefault="000C194A">
      <w:pPr>
        <w:pStyle w:val="BodyText2"/>
        <w:numPr>
          <w:ilvl w:val="0"/>
          <w:numId w:val="2"/>
        </w:numPr>
        <w:tabs>
          <w:tab w:val="clear" w:pos="720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  <w:pPrChange w:id="27" w:author="suzette.platon" w:date="2019-05-15T13:30:00Z">
          <w:pPr>
            <w:pStyle w:val="BodyText2"/>
            <w:numPr>
              <w:numId w:val="2"/>
            </w:numPr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  <w:tab w:val="num" w:pos="720"/>
            </w:tabs>
            <w:ind w:left="360" w:hanging="360"/>
          </w:pPr>
        </w:pPrChange>
      </w:pPr>
      <w:r>
        <w:rPr>
          <w:sz w:val="22"/>
          <w:szCs w:val="22"/>
        </w:rPr>
        <w:t>The IT shall be certified by the Immediate Supervisor of the official/employee going on travel, as follows:</w:t>
      </w:r>
    </w:p>
    <w:p w:rsidR="00D24450" w:rsidRPr="000803A5" w:rsidRDefault="00D24450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2"/>
          <w:szCs w:val="22"/>
        </w:rPr>
      </w:pPr>
    </w:p>
    <w:p w:rsidR="00D24450" w:rsidRPr="000803A5" w:rsidRDefault="000C194A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1170"/>
        </w:tabs>
        <w:ind w:left="1170" w:right="657"/>
        <w:rPr>
          <w:i/>
          <w:sz w:val="22"/>
          <w:szCs w:val="22"/>
        </w:rPr>
      </w:pPr>
      <w:r>
        <w:rPr>
          <w:i/>
          <w:sz w:val="22"/>
          <w:szCs w:val="22"/>
        </w:rPr>
        <w:tab/>
        <w:t>I certify that (1) I have reviewed the foregoing itinerary, (2) the travel is necessary to the service, (3) the period covered is reasonable and (4) the expenses claimed are proper.</w:t>
      </w:r>
    </w:p>
    <w:p w:rsidR="00A90799" w:rsidRPr="000803A5" w:rsidRDefault="00A90799" w:rsidP="00A90799">
      <w:pPr>
        <w:pStyle w:val="BodyText2"/>
        <w:ind w:left="360"/>
        <w:rPr>
          <w:sz w:val="22"/>
          <w:szCs w:val="22"/>
        </w:rPr>
      </w:pPr>
    </w:p>
    <w:p w:rsidR="00D24450" w:rsidRPr="000803A5" w:rsidRDefault="000C194A">
      <w:pPr>
        <w:pStyle w:val="BodyText2"/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:rsidR="00D24450" w:rsidRPr="000803A5" w:rsidRDefault="000C194A">
      <w:pPr>
        <w:pStyle w:val="BodyText2"/>
        <w:ind w:left="36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Signature over Printed Name</w:t>
      </w:r>
    </w:p>
    <w:p w:rsidR="00D24450" w:rsidRPr="000803A5" w:rsidRDefault="000C194A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Immediate Supervisor</w:t>
      </w:r>
    </w:p>
    <w:p w:rsidR="00D24450" w:rsidRPr="000803A5" w:rsidRDefault="00D24450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2"/>
          <w:szCs w:val="22"/>
        </w:rPr>
      </w:pPr>
    </w:p>
    <w:p w:rsidR="00000000" w:rsidRDefault="000C194A">
      <w:pPr>
        <w:pStyle w:val="BodyText2"/>
        <w:numPr>
          <w:ilvl w:val="0"/>
          <w:numId w:val="2"/>
        </w:numPr>
        <w:tabs>
          <w:tab w:val="clear" w:pos="720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  <w:pPrChange w:id="28" w:author="suzette.platon" w:date="2019-05-15T13:30:00Z">
          <w:pPr>
            <w:pStyle w:val="BodyText2"/>
            <w:numPr>
              <w:numId w:val="2"/>
            </w:numPr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  <w:tab w:val="num" w:pos="720"/>
            </w:tabs>
            <w:ind w:left="360" w:hanging="360"/>
          </w:pPr>
        </w:pPrChange>
      </w:pPr>
      <w:r>
        <w:rPr>
          <w:sz w:val="22"/>
          <w:szCs w:val="22"/>
        </w:rPr>
        <w:t>The “</w:t>
      </w:r>
      <w:r>
        <w:rPr>
          <w:b/>
          <w:sz w:val="22"/>
          <w:szCs w:val="22"/>
        </w:rPr>
        <w:t>Approved by</w:t>
      </w:r>
      <w:r>
        <w:rPr>
          <w:sz w:val="22"/>
          <w:szCs w:val="22"/>
        </w:rPr>
        <w:t>” portion of the IT shall indicate the printed name of, and be signed by the Head of the Agency or his/her Authorized Representative.</w:t>
      </w:r>
    </w:p>
    <w:p w:rsidR="00D24450" w:rsidRPr="000803A5" w:rsidRDefault="00D24450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2"/>
          <w:szCs w:val="22"/>
        </w:rPr>
      </w:pPr>
    </w:p>
    <w:p w:rsidR="00000000" w:rsidRDefault="000C194A">
      <w:pPr>
        <w:pStyle w:val="BodyText2"/>
        <w:numPr>
          <w:ilvl w:val="0"/>
          <w:numId w:val="2"/>
        </w:numPr>
        <w:tabs>
          <w:tab w:val="clear" w:pos="720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  <w:pPrChange w:id="29" w:author="suzette.platon" w:date="2019-05-15T13:30:00Z">
          <w:pPr>
            <w:pStyle w:val="BodyText2"/>
            <w:numPr>
              <w:numId w:val="2"/>
            </w:numPr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  <w:tab w:val="num" w:pos="720"/>
            </w:tabs>
            <w:ind w:left="360" w:hanging="360"/>
          </w:pPr>
        </w:pPrChange>
      </w:pPr>
      <w:r>
        <w:rPr>
          <w:sz w:val="22"/>
          <w:szCs w:val="22"/>
        </w:rPr>
        <w:t>This form shall be prepared in two copies distributed as follows:</w:t>
      </w:r>
    </w:p>
    <w:p w:rsidR="00FC5849" w:rsidRPr="000803A5" w:rsidRDefault="00FC5849" w:rsidP="00FC5849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2"/>
          <w:szCs w:val="22"/>
        </w:rPr>
      </w:pPr>
    </w:p>
    <w:p w:rsidR="00000000" w:rsidRDefault="000C194A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2160"/>
          <w:tab w:val="left" w:pos="2520"/>
        </w:tabs>
        <w:ind w:left="2520" w:right="387" w:hanging="1440"/>
        <w:rPr>
          <w:sz w:val="22"/>
          <w:szCs w:val="22"/>
        </w:rPr>
        <w:pPrChange w:id="30" w:author="suzette.platon" w:date="2019-05-15T13:31:00Z">
          <w:pPr>
            <w:pStyle w:val="BodyText2"/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</w:tabs>
            <w:ind w:left="1440" w:hanging="1080"/>
          </w:pPr>
        </w:pPrChange>
      </w:pPr>
      <w:r>
        <w:rPr>
          <w:i/>
          <w:sz w:val="22"/>
          <w:szCs w:val="22"/>
        </w:rPr>
        <w:t xml:space="preserve">Original </w:t>
      </w:r>
      <w:ins w:id="31" w:author="suzette.platon" w:date="2019-05-15T13:31:00Z">
        <w:r w:rsidR="00555D75">
          <w:rPr>
            <w:i/>
            <w:sz w:val="22"/>
            <w:szCs w:val="22"/>
          </w:rPr>
          <w:tab/>
        </w:r>
      </w:ins>
      <w:r>
        <w:rPr>
          <w:i/>
          <w:sz w:val="22"/>
          <w:szCs w:val="22"/>
        </w:rPr>
        <w:t xml:space="preserve">– </w:t>
      </w:r>
      <w:ins w:id="32" w:author="suzette.platon" w:date="2019-05-15T13:31:00Z">
        <w:r w:rsidR="00555D75">
          <w:rPr>
            <w:i/>
            <w:sz w:val="22"/>
            <w:szCs w:val="22"/>
          </w:rPr>
          <w:tab/>
        </w:r>
      </w:ins>
      <w:r>
        <w:rPr>
          <w:sz w:val="22"/>
          <w:szCs w:val="22"/>
        </w:rPr>
        <w:t>COA Auditor, through the Accounting Division/Unit, together with the supporting documents to be attached to the DV for cash advance of estimated traveling expenses or payment of actual traveling expenses</w:t>
      </w:r>
    </w:p>
    <w:p w:rsidR="00000000" w:rsidRDefault="000C194A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2160"/>
          <w:tab w:val="left" w:pos="2520"/>
        </w:tabs>
        <w:ind w:left="2520" w:right="387" w:hanging="1440"/>
        <w:rPr>
          <w:del w:id="33" w:author="suzette.platon" w:date="2019-05-15T13:31:00Z"/>
          <w:sz w:val="22"/>
          <w:szCs w:val="22"/>
        </w:rPr>
        <w:pPrChange w:id="34" w:author="suzette.platon" w:date="2019-05-15T13:31:00Z">
          <w:pPr>
            <w:pStyle w:val="BodyText2"/>
            <w:tabs>
              <w:tab w:val="clear" w:pos="1061"/>
              <w:tab w:val="clear" w:pos="2122"/>
              <w:tab w:val="clear" w:pos="3182"/>
              <w:tab w:val="clear" w:pos="4243"/>
              <w:tab w:val="clear" w:pos="5304"/>
              <w:tab w:val="clear" w:pos="5669"/>
              <w:tab w:val="clear" w:pos="6730"/>
              <w:tab w:val="clear" w:pos="7790"/>
              <w:tab w:val="clear" w:pos="8851"/>
              <w:tab w:val="clear" w:pos="9912"/>
            </w:tabs>
            <w:ind w:firstLine="360"/>
          </w:pPr>
        </w:pPrChange>
      </w:pPr>
      <w:r>
        <w:rPr>
          <w:i/>
          <w:sz w:val="22"/>
          <w:szCs w:val="22"/>
        </w:rPr>
        <w:t xml:space="preserve"> Copy 2   </w:t>
      </w:r>
      <w:ins w:id="35" w:author="suzette.platon" w:date="2019-05-15T13:31:00Z">
        <w:r w:rsidR="00555D75">
          <w:rPr>
            <w:i/>
            <w:sz w:val="22"/>
            <w:szCs w:val="22"/>
          </w:rPr>
          <w:tab/>
        </w:r>
      </w:ins>
      <w:r>
        <w:rPr>
          <w:i/>
          <w:sz w:val="22"/>
          <w:szCs w:val="22"/>
        </w:rPr>
        <w:t xml:space="preserve">– </w:t>
      </w:r>
      <w:ins w:id="36" w:author="suzette.platon" w:date="2019-05-15T13:31:00Z">
        <w:r w:rsidR="00555D75">
          <w:rPr>
            <w:i/>
            <w:sz w:val="22"/>
            <w:szCs w:val="22"/>
          </w:rPr>
          <w:tab/>
        </w:r>
      </w:ins>
      <w:r>
        <w:rPr>
          <w:sz w:val="22"/>
          <w:szCs w:val="22"/>
        </w:rPr>
        <w:t>Officer/Employee concerned</w:t>
      </w:r>
    </w:p>
    <w:p w:rsidR="00956D63" w:rsidRDefault="00956D63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2160"/>
          <w:tab w:val="left" w:pos="2520"/>
        </w:tabs>
        <w:ind w:left="2520" w:right="387" w:hanging="1440"/>
        <w:rPr>
          <w:sz w:val="22"/>
          <w:szCs w:val="22"/>
        </w:rPr>
        <w:pPrChange w:id="37" w:author="suzette.platon" w:date="2019-05-15T13:31:00Z">
          <w:pPr>
            <w:ind w:left="2250" w:hanging="1890"/>
          </w:pPr>
        </w:pPrChange>
      </w:pPr>
    </w:p>
    <w:sectPr w:rsidR="00956D63" w:rsidSect="008D003E">
      <w:headerReference w:type="default" r:id="rId7"/>
      <w:pgSz w:w="12240" w:h="15840" w:code="1"/>
      <w:pgMar w:top="720" w:right="720" w:bottom="720" w:left="720" w:header="720" w:footer="576" w:gutter="0"/>
      <w:cols w:space="720"/>
      <w:docGrid w:linePitch="360"/>
      <w:sectPrChange w:id="40" w:author="Windows 8" w:date="2021-01-25T13:29:00Z">
        <w:sectPr w:rsidR="00956D63" w:rsidSect="008D003E">
          <w:pgSz w:w="11907" w:h="16839" w:code="9"/>
          <w:pgMar w:top="1440" w:right="1440" w:bottom="1440" w:left="144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D63" w:rsidRDefault="00956D63" w:rsidP="00A546CD">
      <w:r>
        <w:separator/>
      </w:r>
    </w:p>
  </w:endnote>
  <w:endnote w:type="continuationSeparator" w:id="1">
    <w:p w:rsidR="00956D63" w:rsidRDefault="00956D63" w:rsidP="00A5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D63" w:rsidRDefault="00956D63" w:rsidP="00A546CD">
      <w:r>
        <w:separator/>
      </w:r>
    </w:p>
  </w:footnote>
  <w:footnote w:type="continuationSeparator" w:id="1">
    <w:p w:rsidR="00956D63" w:rsidRDefault="00956D63" w:rsidP="00A54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450" w:rsidRPr="000803A5" w:rsidRDefault="000C194A">
    <w:pPr>
      <w:pStyle w:val="Header"/>
      <w:jc w:val="right"/>
      <w:rPr>
        <w:i/>
        <w:sz w:val="22"/>
        <w:rPrChange w:id="38" w:author="suzette.platon" w:date="2019-05-15T13:29:00Z">
          <w:rPr/>
        </w:rPrChange>
      </w:rPr>
    </w:pPr>
    <w:r w:rsidRPr="000C194A">
      <w:rPr>
        <w:i/>
        <w:sz w:val="22"/>
        <w:rPrChange w:id="39" w:author="suzette.platon" w:date="2019-05-15T13:29:00Z">
          <w:rPr/>
        </w:rPrChange>
      </w:rPr>
      <w:t>Appendix 46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70"/>
    <w:multiLevelType w:val="hybridMultilevel"/>
    <w:tmpl w:val="5C70CA2E"/>
    <w:lvl w:ilvl="0" w:tplc="3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AF64A6"/>
    <w:multiLevelType w:val="hybridMultilevel"/>
    <w:tmpl w:val="DB1A027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tizel Ivy T. Arteche">
    <w15:presenceInfo w15:providerId="AD" w15:userId="S-1-5-21-2257170434-381168915-498275743-102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trackRevisions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849"/>
    <w:rsid w:val="0001613E"/>
    <w:rsid w:val="000564D1"/>
    <w:rsid w:val="000803A5"/>
    <w:rsid w:val="0008661A"/>
    <w:rsid w:val="000B35DA"/>
    <w:rsid w:val="000C194A"/>
    <w:rsid w:val="000E48E7"/>
    <w:rsid w:val="00125EA4"/>
    <w:rsid w:val="00131BCD"/>
    <w:rsid w:val="001C40D4"/>
    <w:rsid w:val="001F568B"/>
    <w:rsid w:val="002420D9"/>
    <w:rsid w:val="00290C3C"/>
    <w:rsid w:val="002B12E7"/>
    <w:rsid w:val="003026C9"/>
    <w:rsid w:val="00307A23"/>
    <w:rsid w:val="00307BC5"/>
    <w:rsid w:val="00356B11"/>
    <w:rsid w:val="003F1635"/>
    <w:rsid w:val="0043778C"/>
    <w:rsid w:val="00442181"/>
    <w:rsid w:val="00496114"/>
    <w:rsid w:val="005208C8"/>
    <w:rsid w:val="00543D68"/>
    <w:rsid w:val="005502D6"/>
    <w:rsid w:val="00555D75"/>
    <w:rsid w:val="00555E65"/>
    <w:rsid w:val="00561032"/>
    <w:rsid w:val="00561E13"/>
    <w:rsid w:val="005A0AF8"/>
    <w:rsid w:val="005E3187"/>
    <w:rsid w:val="006E50FC"/>
    <w:rsid w:val="007D14B6"/>
    <w:rsid w:val="0082346D"/>
    <w:rsid w:val="00823F60"/>
    <w:rsid w:val="00834035"/>
    <w:rsid w:val="0087067E"/>
    <w:rsid w:val="008A2F93"/>
    <w:rsid w:val="008D003E"/>
    <w:rsid w:val="00932601"/>
    <w:rsid w:val="009550C4"/>
    <w:rsid w:val="00956D63"/>
    <w:rsid w:val="00966DCF"/>
    <w:rsid w:val="00980192"/>
    <w:rsid w:val="00A170FB"/>
    <w:rsid w:val="00A27DD9"/>
    <w:rsid w:val="00A546CD"/>
    <w:rsid w:val="00A66CBF"/>
    <w:rsid w:val="00A90799"/>
    <w:rsid w:val="00A911BF"/>
    <w:rsid w:val="00AE1C41"/>
    <w:rsid w:val="00AE79DA"/>
    <w:rsid w:val="00B13CC1"/>
    <w:rsid w:val="00B14A71"/>
    <w:rsid w:val="00B44A6B"/>
    <w:rsid w:val="00B857C2"/>
    <w:rsid w:val="00BB13AA"/>
    <w:rsid w:val="00BF5946"/>
    <w:rsid w:val="00C92598"/>
    <w:rsid w:val="00C9739C"/>
    <w:rsid w:val="00CE57CA"/>
    <w:rsid w:val="00D24450"/>
    <w:rsid w:val="00D41162"/>
    <w:rsid w:val="00D8371F"/>
    <w:rsid w:val="00DA5D77"/>
    <w:rsid w:val="00DB29AB"/>
    <w:rsid w:val="00DD1E35"/>
    <w:rsid w:val="00EB0396"/>
    <w:rsid w:val="00EB6682"/>
    <w:rsid w:val="00F017BC"/>
    <w:rsid w:val="00F1795D"/>
    <w:rsid w:val="00F725FF"/>
    <w:rsid w:val="00F97544"/>
    <w:rsid w:val="00F97E0B"/>
    <w:rsid w:val="00FB2B11"/>
    <w:rsid w:val="00FC5849"/>
    <w:rsid w:val="00FC64F8"/>
    <w:rsid w:val="00FF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49"/>
  </w:style>
  <w:style w:type="paragraph" w:styleId="Heading4">
    <w:name w:val="heading 4"/>
    <w:basedOn w:val="Normal"/>
    <w:next w:val="Normal"/>
    <w:qFormat/>
    <w:rsid w:val="00FC5849"/>
    <w:pPr>
      <w:keepNext/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jc w:val="center"/>
      <w:outlineLvl w:val="3"/>
    </w:pPr>
    <w:rPr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FC5849"/>
    <w:pPr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jc w:val="both"/>
    </w:pPr>
    <w:rPr>
      <w:snapToGrid w:val="0"/>
      <w:color w:val="000000"/>
      <w:sz w:val="24"/>
    </w:rPr>
  </w:style>
  <w:style w:type="paragraph" w:styleId="BodyText3">
    <w:name w:val="Body Text 3"/>
    <w:basedOn w:val="Normal"/>
    <w:rsid w:val="00FC5849"/>
    <w:pPr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  <w:tab w:val="left" w:pos="9425"/>
        <w:tab w:val="left" w:pos="10236"/>
      </w:tabs>
    </w:pPr>
    <w:rPr>
      <w:snapToGrid w:val="0"/>
      <w:color w:val="000000"/>
      <w:sz w:val="24"/>
    </w:rPr>
  </w:style>
  <w:style w:type="paragraph" w:styleId="Header">
    <w:name w:val="header"/>
    <w:basedOn w:val="Normal"/>
    <w:link w:val="HeaderChar"/>
    <w:rsid w:val="00A54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46CD"/>
  </w:style>
  <w:style w:type="paragraph" w:styleId="Footer">
    <w:name w:val="footer"/>
    <w:basedOn w:val="Normal"/>
    <w:link w:val="FooterChar"/>
    <w:uiPriority w:val="99"/>
    <w:rsid w:val="00A54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6CD"/>
  </w:style>
  <w:style w:type="paragraph" w:styleId="BalloonText">
    <w:name w:val="Balloon Text"/>
    <w:basedOn w:val="Normal"/>
    <w:link w:val="BalloonTextChar"/>
    <w:semiHidden/>
    <w:unhideWhenUsed/>
    <w:rsid w:val="00A907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ITINERARY OF TRAVEL (IT)</vt:lpstr>
    </vt:vector>
  </TitlesOfParts>
  <Company>coa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ITINERARY OF TRAVEL (IT)</dc:title>
  <dc:creator>coa</dc:creator>
  <cp:lastModifiedBy>Windows 8</cp:lastModifiedBy>
  <cp:revision>2</cp:revision>
  <cp:lastPrinted>2021-01-25T05:29:00Z</cp:lastPrinted>
  <dcterms:created xsi:type="dcterms:W3CDTF">2021-01-25T05:30:00Z</dcterms:created>
  <dcterms:modified xsi:type="dcterms:W3CDTF">2021-01-25T05:30:00Z</dcterms:modified>
</cp:coreProperties>
</file>