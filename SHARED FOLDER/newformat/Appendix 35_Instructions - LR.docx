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146" w:rsidRDefault="00BB1EC7">
      <w:pPr>
        <w:jc w:val="center"/>
        <w:rPr>
          <w:b/>
          <w:bCs/>
          <w:sz w:val="28"/>
          <w:szCs w:val="28"/>
        </w:rPr>
      </w:pPr>
      <w:r w:rsidRPr="00B73A1C">
        <w:rPr>
          <w:b/>
          <w:bCs/>
          <w:sz w:val="28"/>
          <w:szCs w:val="28"/>
        </w:rPr>
        <w:t>LIQUIDATION REPORT</w:t>
      </w:r>
    </w:p>
    <w:p w:rsidR="00BB1EC7" w:rsidRPr="00B73A1C" w:rsidRDefault="00BB1EC7">
      <w:pPr>
        <w:jc w:val="center"/>
        <w:rPr>
          <w:b/>
          <w:bCs/>
          <w:sz w:val="28"/>
          <w:szCs w:val="28"/>
        </w:rPr>
      </w:pPr>
      <w:r w:rsidRPr="00B73A1C">
        <w:rPr>
          <w:b/>
          <w:bCs/>
          <w:sz w:val="28"/>
          <w:szCs w:val="28"/>
        </w:rPr>
        <w:t>(LR)</w:t>
      </w:r>
    </w:p>
    <w:p w:rsidR="00BB1EC7" w:rsidRPr="008110B8" w:rsidRDefault="00BB1EC7">
      <w:pPr>
        <w:jc w:val="center"/>
        <w:rPr>
          <w:b/>
          <w:bCs/>
          <w:rPrChange w:id="0" w:author="suzette.platon" w:date="2019-05-15T11:25:00Z">
            <w:rPr>
              <w:b/>
              <w:bCs/>
              <w:sz w:val="16"/>
            </w:rPr>
          </w:rPrChange>
        </w:rPr>
      </w:pPr>
    </w:p>
    <w:p w:rsidR="00D27672" w:rsidRPr="008110B8" w:rsidRDefault="0038174C" w:rsidP="00D27672">
      <w:pPr>
        <w:jc w:val="center"/>
        <w:rPr>
          <w:i/>
          <w:iCs/>
        </w:rPr>
      </w:pPr>
      <w:r>
        <w:rPr>
          <w:i/>
          <w:iCs/>
        </w:rPr>
        <w:t>INSTRUCTIONS</w:t>
      </w:r>
    </w:p>
    <w:p w:rsidR="009E21D6" w:rsidRPr="008110B8" w:rsidRDefault="009E21D6" w:rsidP="00D27672">
      <w:pPr>
        <w:jc w:val="center"/>
        <w:rPr>
          <w:i/>
          <w:iCs/>
        </w:rPr>
      </w:pPr>
    </w:p>
    <w:p w:rsidR="00BB1EC7" w:rsidRPr="008110B8" w:rsidRDefault="00BB1EC7">
      <w:pPr>
        <w:rPr>
          <w:rPrChange w:id="1" w:author="suzette.platon" w:date="2019-05-15T11:25:00Z">
            <w:rPr>
              <w:sz w:val="16"/>
            </w:rPr>
          </w:rPrChange>
        </w:rPr>
      </w:pPr>
    </w:p>
    <w:p w:rsidR="00000000" w:rsidRDefault="0038174C">
      <w:pPr>
        <w:numPr>
          <w:ilvl w:val="0"/>
          <w:numId w:val="1"/>
        </w:numPr>
        <w:tabs>
          <w:tab w:val="left" w:pos="720"/>
        </w:tabs>
        <w:jc w:val="both"/>
        <w:rPr>
          <w:sz w:val="22"/>
          <w:szCs w:val="22"/>
        </w:rPr>
        <w:pPrChange w:id="2" w:author="suzette.platon" w:date="2019-05-15T11:25:00Z">
          <w:pPr>
            <w:numPr>
              <w:numId w:val="1"/>
            </w:numPr>
            <w:tabs>
              <w:tab w:val="left" w:pos="360"/>
              <w:tab w:val="num" w:pos="720"/>
            </w:tabs>
            <w:ind w:left="360" w:hanging="360"/>
            <w:jc w:val="both"/>
          </w:pPr>
        </w:pPrChange>
      </w:pPr>
      <w:r>
        <w:rPr>
          <w:sz w:val="22"/>
          <w:szCs w:val="22"/>
        </w:rPr>
        <w:t>The LR shall be used to liquidate cash advances for travel by the employees/officers concerned of the agency/entity except those cash advances granted to Regular/Special Disbursing Officers. It shall be supported by the required supporting documents. This shall be prepared by fund cluster.</w:t>
      </w:r>
    </w:p>
    <w:p w:rsidR="00000000" w:rsidRDefault="00B869F1">
      <w:pPr>
        <w:tabs>
          <w:tab w:val="left" w:pos="720"/>
        </w:tabs>
        <w:ind w:left="720"/>
        <w:jc w:val="both"/>
        <w:rPr>
          <w:sz w:val="22"/>
          <w:szCs w:val="22"/>
        </w:rPr>
        <w:pPrChange w:id="3" w:author="suzette.platon" w:date="2019-05-15T11:25:00Z">
          <w:pPr>
            <w:tabs>
              <w:tab w:val="left" w:pos="360"/>
            </w:tabs>
            <w:ind w:left="360"/>
            <w:jc w:val="both"/>
          </w:pPr>
        </w:pPrChange>
      </w:pPr>
    </w:p>
    <w:p w:rsidR="00000000" w:rsidRDefault="00B869F1">
      <w:pPr>
        <w:tabs>
          <w:tab w:val="left" w:pos="720"/>
        </w:tabs>
        <w:ind w:left="720"/>
        <w:jc w:val="both"/>
        <w:rPr>
          <w:del w:id="4" w:author="suzette.platon" w:date="2019-05-15T11:25:00Z"/>
          <w:sz w:val="22"/>
          <w:szCs w:val="22"/>
          <w:rPrChange w:id="5" w:author="suzette.platon" w:date="2019-05-15T11:25:00Z">
            <w:rPr>
              <w:del w:id="6" w:author="suzette.platon" w:date="2019-05-15T11:25:00Z"/>
              <w:sz w:val="10"/>
              <w:szCs w:val="10"/>
            </w:rPr>
          </w:rPrChange>
        </w:rPr>
        <w:pPrChange w:id="7" w:author="suzette.platon" w:date="2019-05-15T11:25:00Z">
          <w:pPr>
            <w:tabs>
              <w:tab w:val="left" w:pos="360"/>
            </w:tabs>
            <w:ind w:left="360"/>
            <w:jc w:val="both"/>
          </w:pPr>
        </w:pPrChange>
      </w:pPr>
    </w:p>
    <w:p w:rsidR="00000000" w:rsidRDefault="0038174C">
      <w:pPr>
        <w:numPr>
          <w:ilvl w:val="0"/>
          <w:numId w:val="1"/>
        </w:numPr>
        <w:tabs>
          <w:tab w:val="left" w:pos="720"/>
        </w:tabs>
        <w:jc w:val="both"/>
        <w:rPr>
          <w:sz w:val="22"/>
          <w:szCs w:val="22"/>
        </w:rPr>
        <w:pPrChange w:id="8" w:author="suzette.platon" w:date="2019-05-15T11:25:00Z">
          <w:pPr>
            <w:numPr>
              <w:numId w:val="1"/>
            </w:numPr>
            <w:tabs>
              <w:tab w:val="left" w:pos="360"/>
              <w:tab w:val="num" w:pos="720"/>
            </w:tabs>
            <w:ind w:left="360" w:hanging="360"/>
            <w:jc w:val="both"/>
          </w:pPr>
        </w:pPrChange>
      </w:pPr>
      <w:r>
        <w:rPr>
          <w:sz w:val="22"/>
          <w:szCs w:val="22"/>
        </w:rPr>
        <w:t>It shall be accomplished as follows:</w:t>
      </w:r>
    </w:p>
    <w:p w:rsidR="00BB1EC7" w:rsidRPr="008110B8" w:rsidRDefault="00BB1EC7">
      <w:pPr>
        <w:ind w:left="120"/>
        <w:jc w:val="both"/>
        <w:rPr>
          <w:sz w:val="22"/>
          <w:szCs w:val="22"/>
          <w:rPrChange w:id="9" w:author="suzette.platon" w:date="2019-05-15T11:25:00Z">
            <w:rPr>
              <w:sz w:val="6"/>
              <w:szCs w:val="6"/>
            </w:rPr>
          </w:rPrChange>
        </w:rPr>
      </w:pPr>
    </w:p>
    <w:p w:rsidR="00000000" w:rsidRDefault="0038174C">
      <w:pPr>
        <w:numPr>
          <w:ilvl w:val="0"/>
          <w:numId w:val="2"/>
        </w:numPr>
        <w:tabs>
          <w:tab w:val="clear" w:pos="1620"/>
          <w:tab w:val="left" w:pos="1080"/>
        </w:tabs>
        <w:ind w:left="1440" w:hanging="720"/>
        <w:jc w:val="both"/>
        <w:rPr>
          <w:b/>
          <w:sz w:val="22"/>
          <w:szCs w:val="22"/>
        </w:rPr>
        <w:pPrChange w:id="10" w:author="suzette.platon" w:date="2019-05-15T11:26:00Z">
          <w:pPr>
            <w:numPr>
              <w:numId w:val="2"/>
            </w:numPr>
            <w:tabs>
              <w:tab w:val="left" w:pos="630"/>
              <w:tab w:val="num" w:pos="1620"/>
            </w:tabs>
            <w:ind w:left="900" w:hanging="540"/>
            <w:jc w:val="both"/>
          </w:pPr>
        </w:pPrChange>
      </w:pPr>
      <w:r>
        <w:rPr>
          <w:b/>
          <w:sz w:val="22"/>
          <w:szCs w:val="22"/>
        </w:rPr>
        <w:t>Period Covered –</w:t>
      </w:r>
      <w:r>
        <w:rPr>
          <w:sz w:val="22"/>
          <w:szCs w:val="22"/>
        </w:rPr>
        <w:t>the period covered by the report</w:t>
      </w:r>
      <w:r>
        <w:rPr>
          <w:color w:val="FF0000"/>
          <w:sz w:val="22"/>
          <w:szCs w:val="22"/>
        </w:rPr>
        <w:t xml:space="preserve"> </w:t>
      </w:r>
      <w:r>
        <w:rPr>
          <w:sz w:val="22"/>
          <w:szCs w:val="22"/>
        </w:rPr>
        <w:t>from the date of the grant of cash advance up to the date of liquidation</w:t>
      </w:r>
    </w:p>
    <w:p w:rsidR="00000000" w:rsidRDefault="0038174C">
      <w:pPr>
        <w:numPr>
          <w:ilvl w:val="0"/>
          <w:numId w:val="2"/>
        </w:numPr>
        <w:tabs>
          <w:tab w:val="clear" w:pos="1620"/>
          <w:tab w:val="left" w:pos="1080"/>
        </w:tabs>
        <w:ind w:left="1440" w:hanging="720"/>
        <w:jc w:val="both"/>
        <w:rPr>
          <w:b/>
          <w:sz w:val="22"/>
          <w:szCs w:val="22"/>
        </w:rPr>
        <w:pPrChange w:id="11" w:author="suzette.platon" w:date="2019-05-15T11:26:00Z">
          <w:pPr>
            <w:numPr>
              <w:numId w:val="2"/>
            </w:numPr>
            <w:tabs>
              <w:tab w:val="left" w:pos="630"/>
              <w:tab w:val="num" w:pos="1620"/>
            </w:tabs>
            <w:ind w:left="900" w:hanging="540"/>
            <w:jc w:val="both"/>
          </w:pPr>
        </w:pPrChange>
      </w:pPr>
      <w:r>
        <w:rPr>
          <w:b/>
          <w:sz w:val="22"/>
          <w:szCs w:val="22"/>
        </w:rPr>
        <w:t xml:space="preserve">LGU – </w:t>
      </w:r>
      <w:r>
        <w:rPr>
          <w:sz w:val="22"/>
          <w:szCs w:val="22"/>
        </w:rPr>
        <w:t>name of the local government unit</w:t>
      </w:r>
    </w:p>
    <w:p w:rsidR="00000000" w:rsidRDefault="0038174C">
      <w:pPr>
        <w:numPr>
          <w:ilvl w:val="0"/>
          <w:numId w:val="2"/>
        </w:numPr>
        <w:tabs>
          <w:tab w:val="clear" w:pos="1620"/>
          <w:tab w:val="left" w:pos="1080"/>
        </w:tabs>
        <w:ind w:left="1440" w:hanging="720"/>
        <w:jc w:val="both"/>
        <w:rPr>
          <w:sz w:val="22"/>
          <w:szCs w:val="22"/>
        </w:rPr>
        <w:pPrChange w:id="12" w:author="suzette.platon" w:date="2019-05-15T11:26:00Z">
          <w:pPr>
            <w:numPr>
              <w:numId w:val="2"/>
            </w:numPr>
            <w:tabs>
              <w:tab w:val="left" w:pos="630"/>
              <w:tab w:val="num" w:pos="1620"/>
            </w:tabs>
            <w:ind w:left="900" w:hanging="540"/>
            <w:jc w:val="both"/>
          </w:pPr>
        </w:pPrChange>
      </w:pPr>
      <w:r>
        <w:rPr>
          <w:b/>
          <w:sz w:val="22"/>
          <w:szCs w:val="22"/>
        </w:rPr>
        <w:t>F</w:t>
      </w:r>
      <w:r>
        <w:rPr>
          <w:b/>
          <w:bCs/>
          <w:sz w:val="22"/>
          <w:szCs w:val="22"/>
        </w:rPr>
        <w:t xml:space="preserve">und </w:t>
      </w:r>
      <w:r>
        <w:rPr>
          <w:b/>
          <w:sz w:val="22"/>
          <w:szCs w:val="22"/>
        </w:rPr>
        <w:t xml:space="preserve">– </w:t>
      </w:r>
      <w:r>
        <w:rPr>
          <w:sz w:val="22"/>
          <w:szCs w:val="22"/>
          <w:lang w:val="en-PH"/>
        </w:rPr>
        <w:t xml:space="preserve">the fund name </w:t>
      </w:r>
    </w:p>
    <w:p w:rsidR="00000000" w:rsidRDefault="0038174C">
      <w:pPr>
        <w:numPr>
          <w:ilvl w:val="0"/>
          <w:numId w:val="2"/>
        </w:numPr>
        <w:tabs>
          <w:tab w:val="clear" w:pos="1620"/>
          <w:tab w:val="left" w:pos="1080"/>
        </w:tabs>
        <w:ind w:left="1440" w:hanging="720"/>
        <w:jc w:val="both"/>
        <w:rPr>
          <w:sz w:val="22"/>
          <w:szCs w:val="22"/>
        </w:rPr>
        <w:pPrChange w:id="13" w:author="suzette.platon" w:date="2019-05-15T11:26:00Z">
          <w:pPr>
            <w:numPr>
              <w:numId w:val="2"/>
            </w:numPr>
            <w:tabs>
              <w:tab w:val="left" w:pos="630"/>
              <w:tab w:val="num" w:pos="1620"/>
            </w:tabs>
            <w:ind w:left="900" w:hanging="540"/>
            <w:jc w:val="both"/>
          </w:pPr>
        </w:pPrChange>
      </w:pPr>
      <w:r>
        <w:rPr>
          <w:b/>
          <w:sz w:val="22"/>
          <w:szCs w:val="22"/>
        </w:rPr>
        <w:t xml:space="preserve">Serial </w:t>
      </w:r>
      <w:r>
        <w:rPr>
          <w:b/>
          <w:bCs/>
          <w:sz w:val="22"/>
          <w:szCs w:val="22"/>
        </w:rPr>
        <w:t>No./Date</w:t>
      </w:r>
      <w:r>
        <w:rPr>
          <w:sz w:val="22"/>
          <w:szCs w:val="22"/>
        </w:rPr>
        <w:t xml:space="preserve"> –number assigned to the LR by the Accounting Division/Unit and the date of the preparation of the report</w:t>
      </w:r>
    </w:p>
    <w:p w:rsidR="00000000" w:rsidRDefault="0038174C">
      <w:pPr>
        <w:numPr>
          <w:ilvl w:val="0"/>
          <w:numId w:val="2"/>
        </w:numPr>
        <w:tabs>
          <w:tab w:val="clear" w:pos="1620"/>
          <w:tab w:val="left" w:pos="1080"/>
        </w:tabs>
        <w:ind w:left="1440" w:hanging="720"/>
        <w:jc w:val="both"/>
        <w:rPr>
          <w:sz w:val="22"/>
          <w:szCs w:val="22"/>
        </w:rPr>
        <w:pPrChange w:id="14" w:author="suzette.platon" w:date="2019-05-15T11:26:00Z">
          <w:pPr>
            <w:numPr>
              <w:numId w:val="2"/>
            </w:numPr>
            <w:tabs>
              <w:tab w:val="left" w:pos="630"/>
              <w:tab w:val="num" w:pos="1620"/>
            </w:tabs>
            <w:ind w:left="900" w:hanging="540"/>
            <w:jc w:val="both"/>
          </w:pPr>
        </w:pPrChange>
      </w:pPr>
      <w:r>
        <w:rPr>
          <w:b/>
          <w:bCs/>
          <w:sz w:val="22"/>
          <w:szCs w:val="22"/>
        </w:rPr>
        <w:t>Function/Program/Project Code</w:t>
      </w:r>
      <w:r>
        <w:rPr>
          <w:sz w:val="22"/>
          <w:szCs w:val="22"/>
        </w:rPr>
        <w:t xml:space="preserve"> – FPP code where the cost was charged</w:t>
      </w:r>
    </w:p>
    <w:p w:rsidR="00000000" w:rsidRDefault="0038174C">
      <w:pPr>
        <w:numPr>
          <w:ilvl w:val="0"/>
          <w:numId w:val="2"/>
        </w:numPr>
        <w:tabs>
          <w:tab w:val="clear" w:pos="1620"/>
          <w:tab w:val="left" w:pos="1080"/>
        </w:tabs>
        <w:ind w:left="1440" w:hanging="720"/>
        <w:jc w:val="both"/>
        <w:rPr>
          <w:sz w:val="22"/>
          <w:szCs w:val="22"/>
        </w:rPr>
        <w:pPrChange w:id="15" w:author="suzette.platon" w:date="2019-05-15T11:26:00Z">
          <w:pPr>
            <w:numPr>
              <w:numId w:val="2"/>
            </w:numPr>
            <w:tabs>
              <w:tab w:val="left" w:pos="630"/>
              <w:tab w:val="num" w:pos="1620"/>
            </w:tabs>
            <w:ind w:left="900" w:hanging="540"/>
            <w:jc w:val="both"/>
          </w:pPr>
        </w:pPrChange>
      </w:pPr>
      <w:r>
        <w:rPr>
          <w:b/>
          <w:bCs/>
          <w:sz w:val="22"/>
          <w:szCs w:val="22"/>
        </w:rPr>
        <w:t>Particulars</w:t>
      </w:r>
      <w:r>
        <w:rPr>
          <w:sz w:val="22"/>
          <w:szCs w:val="22"/>
        </w:rPr>
        <w:t xml:space="preserve"> – brief description of expenses incurred or deviation from original itinerary of travel</w:t>
      </w:r>
    </w:p>
    <w:p w:rsidR="00000000" w:rsidRDefault="0038174C">
      <w:pPr>
        <w:numPr>
          <w:ilvl w:val="0"/>
          <w:numId w:val="2"/>
        </w:numPr>
        <w:tabs>
          <w:tab w:val="clear" w:pos="1620"/>
          <w:tab w:val="left" w:pos="1080"/>
        </w:tabs>
        <w:ind w:left="1440" w:hanging="720"/>
        <w:jc w:val="both"/>
        <w:rPr>
          <w:sz w:val="22"/>
          <w:szCs w:val="22"/>
        </w:rPr>
        <w:pPrChange w:id="16" w:author="suzette.platon" w:date="2019-05-15T11:26:00Z">
          <w:pPr>
            <w:numPr>
              <w:numId w:val="2"/>
            </w:numPr>
            <w:tabs>
              <w:tab w:val="left" w:pos="630"/>
              <w:tab w:val="num" w:pos="1620"/>
            </w:tabs>
            <w:ind w:left="900" w:hanging="540"/>
            <w:jc w:val="both"/>
          </w:pPr>
        </w:pPrChange>
      </w:pPr>
      <w:r>
        <w:rPr>
          <w:b/>
          <w:bCs/>
          <w:sz w:val="22"/>
          <w:szCs w:val="22"/>
        </w:rPr>
        <w:t>Amount</w:t>
      </w:r>
      <w:r>
        <w:rPr>
          <w:sz w:val="22"/>
          <w:szCs w:val="22"/>
        </w:rPr>
        <w:t xml:space="preserve"> – amount of expenses covered by the report</w:t>
      </w:r>
    </w:p>
    <w:p w:rsidR="00000000" w:rsidRDefault="0038174C">
      <w:pPr>
        <w:numPr>
          <w:ilvl w:val="0"/>
          <w:numId w:val="2"/>
        </w:numPr>
        <w:tabs>
          <w:tab w:val="clear" w:pos="1620"/>
          <w:tab w:val="left" w:pos="1080"/>
        </w:tabs>
        <w:ind w:left="1440" w:hanging="720"/>
        <w:jc w:val="both"/>
        <w:rPr>
          <w:sz w:val="22"/>
          <w:szCs w:val="22"/>
        </w:rPr>
        <w:pPrChange w:id="17" w:author="suzette.platon" w:date="2019-05-15T11:26:00Z">
          <w:pPr>
            <w:numPr>
              <w:numId w:val="2"/>
            </w:numPr>
            <w:tabs>
              <w:tab w:val="left" w:pos="630"/>
              <w:tab w:val="num" w:pos="1620"/>
            </w:tabs>
            <w:ind w:left="900" w:hanging="540"/>
            <w:jc w:val="both"/>
          </w:pPr>
        </w:pPrChange>
      </w:pPr>
      <w:r>
        <w:rPr>
          <w:b/>
          <w:bCs/>
          <w:sz w:val="22"/>
          <w:szCs w:val="22"/>
        </w:rPr>
        <w:t xml:space="preserve">Total amount spent </w:t>
      </w:r>
      <w:r>
        <w:rPr>
          <w:sz w:val="22"/>
          <w:szCs w:val="22"/>
        </w:rPr>
        <w:t xml:space="preserve">– actual amount spent </w:t>
      </w:r>
    </w:p>
    <w:p w:rsidR="00000000" w:rsidRDefault="0038174C">
      <w:pPr>
        <w:numPr>
          <w:ilvl w:val="0"/>
          <w:numId w:val="2"/>
        </w:numPr>
        <w:tabs>
          <w:tab w:val="clear" w:pos="1620"/>
          <w:tab w:val="left" w:pos="1080"/>
        </w:tabs>
        <w:ind w:left="1440" w:hanging="720"/>
        <w:jc w:val="both"/>
        <w:rPr>
          <w:sz w:val="22"/>
          <w:szCs w:val="22"/>
        </w:rPr>
        <w:pPrChange w:id="18" w:author="suzette.platon" w:date="2019-05-15T11:26:00Z">
          <w:pPr>
            <w:numPr>
              <w:numId w:val="2"/>
            </w:numPr>
            <w:tabs>
              <w:tab w:val="left" w:pos="630"/>
              <w:tab w:val="num" w:pos="1620"/>
            </w:tabs>
            <w:ind w:left="900" w:hanging="540"/>
            <w:jc w:val="both"/>
          </w:pPr>
        </w:pPrChange>
      </w:pPr>
      <w:r>
        <w:rPr>
          <w:b/>
          <w:bCs/>
          <w:sz w:val="22"/>
          <w:szCs w:val="22"/>
        </w:rPr>
        <w:t>Amount of Cash Advance per DV No.</w:t>
      </w:r>
      <w:r>
        <w:rPr>
          <w:sz w:val="22"/>
          <w:szCs w:val="22"/>
        </w:rPr>
        <w:t xml:space="preserve"> – amount of cash advance as indicated in the DV on the grant of cash advance; the DV number and date should be specified</w:t>
      </w:r>
    </w:p>
    <w:p w:rsidR="00000000" w:rsidRDefault="0038174C">
      <w:pPr>
        <w:numPr>
          <w:ilvl w:val="0"/>
          <w:numId w:val="2"/>
        </w:numPr>
        <w:tabs>
          <w:tab w:val="clear" w:pos="1620"/>
          <w:tab w:val="left" w:pos="1080"/>
        </w:tabs>
        <w:ind w:left="1440" w:hanging="720"/>
        <w:jc w:val="both"/>
        <w:rPr>
          <w:sz w:val="22"/>
          <w:szCs w:val="22"/>
        </w:rPr>
        <w:pPrChange w:id="19" w:author="suzette.platon" w:date="2019-05-15T11:26:00Z">
          <w:pPr>
            <w:numPr>
              <w:numId w:val="2"/>
            </w:numPr>
            <w:tabs>
              <w:tab w:val="left" w:pos="630"/>
              <w:tab w:val="num" w:pos="1620"/>
            </w:tabs>
            <w:ind w:left="900" w:hanging="630"/>
            <w:jc w:val="both"/>
          </w:pPr>
        </w:pPrChange>
      </w:pPr>
      <w:r>
        <w:rPr>
          <w:b/>
          <w:bCs/>
          <w:sz w:val="22"/>
          <w:szCs w:val="22"/>
        </w:rPr>
        <w:t xml:space="preserve">Amount Refunded </w:t>
      </w:r>
      <w:r>
        <w:rPr>
          <w:b/>
          <w:sz w:val="22"/>
          <w:szCs w:val="22"/>
        </w:rPr>
        <w:t>per OR No</w:t>
      </w:r>
      <w:r>
        <w:rPr>
          <w:sz w:val="22"/>
          <w:szCs w:val="22"/>
        </w:rPr>
        <w:t>.– amount refunded representing excess of the cash advance received over actual expenses incurred; the OR number and date should be specified</w:t>
      </w:r>
    </w:p>
    <w:p w:rsidR="00000000" w:rsidRDefault="0038174C">
      <w:pPr>
        <w:numPr>
          <w:ilvl w:val="0"/>
          <w:numId w:val="2"/>
        </w:numPr>
        <w:tabs>
          <w:tab w:val="clear" w:pos="1620"/>
          <w:tab w:val="left" w:pos="1080"/>
        </w:tabs>
        <w:ind w:left="1440" w:hanging="720"/>
        <w:jc w:val="both"/>
        <w:rPr>
          <w:sz w:val="22"/>
          <w:szCs w:val="22"/>
        </w:rPr>
        <w:pPrChange w:id="20" w:author="suzette.platon" w:date="2019-05-15T11:26:00Z">
          <w:pPr>
            <w:numPr>
              <w:numId w:val="2"/>
            </w:numPr>
            <w:tabs>
              <w:tab w:val="left" w:pos="630"/>
              <w:tab w:val="num" w:pos="1620"/>
            </w:tabs>
            <w:ind w:left="900" w:hanging="630"/>
            <w:jc w:val="both"/>
          </w:pPr>
        </w:pPrChange>
      </w:pPr>
      <w:r>
        <w:rPr>
          <w:b/>
          <w:bCs/>
          <w:sz w:val="22"/>
          <w:szCs w:val="22"/>
        </w:rPr>
        <w:t>Amount to be Reimbursed</w:t>
      </w:r>
      <w:r>
        <w:rPr>
          <w:sz w:val="22"/>
          <w:szCs w:val="22"/>
        </w:rPr>
        <w:t xml:space="preserve"> – amount due to the payee/claimant representing the difference between cash advance received and actual expenses incurred </w:t>
      </w:r>
    </w:p>
    <w:p w:rsidR="00000000" w:rsidRDefault="0038174C">
      <w:pPr>
        <w:numPr>
          <w:ilvl w:val="0"/>
          <w:numId w:val="2"/>
        </w:numPr>
        <w:tabs>
          <w:tab w:val="clear" w:pos="1620"/>
          <w:tab w:val="left" w:pos="1080"/>
        </w:tabs>
        <w:ind w:left="1440" w:hanging="720"/>
        <w:jc w:val="both"/>
        <w:rPr>
          <w:sz w:val="22"/>
          <w:szCs w:val="22"/>
        </w:rPr>
        <w:pPrChange w:id="21" w:author="suzette.platon" w:date="2019-05-15T11:26:00Z">
          <w:pPr>
            <w:numPr>
              <w:numId w:val="2"/>
            </w:numPr>
            <w:tabs>
              <w:tab w:val="left" w:pos="630"/>
              <w:tab w:val="num" w:pos="1620"/>
            </w:tabs>
            <w:ind w:left="900" w:hanging="630"/>
            <w:jc w:val="both"/>
          </w:pPr>
        </w:pPrChange>
      </w:pPr>
      <w:r>
        <w:rPr>
          <w:b/>
          <w:bCs/>
          <w:sz w:val="22"/>
          <w:szCs w:val="22"/>
        </w:rPr>
        <w:t xml:space="preserve">Box A Certified:  Correctness of the above data </w:t>
      </w:r>
      <w:r>
        <w:rPr>
          <w:sz w:val="22"/>
          <w:szCs w:val="22"/>
        </w:rPr>
        <w:t>– name and signature of the employee/officer who was granted the cash advance and the date it was signed.</w:t>
      </w:r>
    </w:p>
    <w:p w:rsidR="00000000" w:rsidRDefault="0038174C">
      <w:pPr>
        <w:numPr>
          <w:ilvl w:val="0"/>
          <w:numId w:val="2"/>
        </w:numPr>
        <w:tabs>
          <w:tab w:val="clear" w:pos="1620"/>
          <w:tab w:val="left" w:pos="720"/>
          <w:tab w:val="left" w:pos="1080"/>
        </w:tabs>
        <w:ind w:left="1440" w:hanging="720"/>
        <w:jc w:val="both"/>
        <w:rPr>
          <w:sz w:val="22"/>
          <w:szCs w:val="22"/>
        </w:rPr>
        <w:pPrChange w:id="22" w:author="suzette.platon" w:date="2019-05-15T11:26:00Z">
          <w:pPr>
            <w:numPr>
              <w:numId w:val="2"/>
            </w:numPr>
            <w:tabs>
              <w:tab w:val="left" w:pos="720"/>
              <w:tab w:val="num" w:pos="1620"/>
            </w:tabs>
            <w:ind w:left="720" w:hanging="450"/>
            <w:jc w:val="both"/>
          </w:pPr>
        </w:pPrChange>
      </w:pPr>
      <w:r>
        <w:rPr>
          <w:b/>
          <w:bCs/>
          <w:sz w:val="22"/>
          <w:szCs w:val="22"/>
        </w:rPr>
        <w:t>Box B Certified:  Purpose of travel/cash advance duly accomplished</w:t>
      </w:r>
      <w:r>
        <w:rPr>
          <w:sz w:val="22"/>
          <w:szCs w:val="22"/>
        </w:rPr>
        <w:t>– name and signature of immediate supervisor of the official/employee who incurred the expenses and the date it was signed</w:t>
      </w:r>
    </w:p>
    <w:p w:rsidR="00000000" w:rsidRDefault="0038174C">
      <w:pPr>
        <w:numPr>
          <w:ilvl w:val="0"/>
          <w:numId w:val="2"/>
        </w:numPr>
        <w:tabs>
          <w:tab w:val="clear" w:pos="1620"/>
          <w:tab w:val="left" w:pos="1080"/>
        </w:tabs>
        <w:ind w:left="1440" w:hanging="720"/>
        <w:jc w:val="both"/>
        <w:rPr>
          <w:sz w:val="22"/>
          <w:szCs w:val="22"/>
        </w:rPr>
        <w:pPrChange w:id="23" w:author="suzette.platon" w:date="2019-05-15T11:26:00Z">
          <w:pPr>
            <w:numPr>
              <w:numId w:val="2"/>
            </w:numPr>
            <w:tabs>
              <w:tab w:val="left" w:pos="630"/>
              <w:tab w:val="num" w:pos="1620"/>
            </w:tabs>
            <w:ind w:left="900" w:hanging="630"/>
            <w:jc w:val="both"/>
          </w:pPr>
        </w:pPrChange>
      </w:pPr>
      <w:r>
        <w:rPr>
          <w:b/>
          <w:bCs/>
          <w:sz w:val="22"/>
          <w:szCs w:val="22"/>
        </w:rPr>
        <w:t xml:space="preserve">Box C Certified:  Supporting documents complete and proper </w:t>
      </w:r>
      <w:r>
        <w:rPr>
          <w:sz w:val="22"/>
          <w:szCs w:val="22"/>
        </w:rPr>
        <w:t xml:space="preserve">–name and signature of the Head of the Accounting Division/Unit and the date it was signed; the number of the JV used as basis in recording the liquidation in the GJ should be indicated </w:t>
      </w:r>
    </w:p>
    <w:p w:rsidR="00C30B5A" w:rsidRPr="008110B8" w:rsidRDefault="00C30B5A" w:rsidP="00C30B5A">
      <w:pPr>
        <w:tabs>
          <w:tab w:val="left" w:pos="630"/>
        </w:tabs>
        <w:ind w:left="900"/>
        <w:jc w:val="both"/>
        <w:rPr>
          <w:sz w:val="22"/>
          <w:szCs w:val="22"/>
        </w:rPr>
      </w:pPr>
    </w:p>
    <w:p w:rsidR="00000000" w:rsidRDefault="0038174C">
      <w:pPr>
        <w:numPr>
          <w:ilvl w:val="0"/>
          <w:numId w:val="1"/>
        </w:numPr>
        <w:tabs>
          <w:tab w:val="left" w:pos="720"/>
        </w:tabs>
        <w:jc w:val="both"/>
        <w:rPr>
          <w:sz w:val="22"/>
          <w:szCs w:val="22"/>
        </w:rPr>
        <w:pPrChange w:id="24" w:author="suzette.platon" w:date="2019-05-15T11:25:00Z">
          <w:pPr>
            <w:numPr>
              <w:numId w:val="1"/>
            </w:numPr>
            <w:tabs>
              <w:tab w:val="left" w:pos="360"/>
              <w:tab w:val="num" w:pos="720"/>
            </w:tabs>
            <w:ind w:left="360" w:hanging="360"/>
            <w:jc w:val="both"/>
          </w:pPr>
        </w:pPrChange>
      </w:pPr>
      <w:r>
        <w:rPr>
          <w:sz w:val="22"/>
          <w:szCs w:val="22"/>
        </w:rPr>
        <w:t xml:space="preserve">The amount spent per LR shall be taken up in the JV, the refund shall be recorded in the CRJ, and the amount to be reimbursed shall be covered by another DV. </w:t>
      </w:r>
    </w:p>
    <w:p w:rsidR="00C30B5A" w:rsidRPr="008110B8" w:rsidRDefault="00C30B5A" w:rsidP="00C30B5A">
      <w:pPr>
        <w:tabs>
          <w:tab w:val="left" w:pos="360"/>
        </w:tabs>
        <w:jc w:val="both"/>
        <w:rPr>
          <w:sz w:val="22"/>
          <w:szCs w:val="22"/>
        </w:rPr>
      </w:pPr>
    </w:p>
    <w:p w:rsidR="00BB1EC7" w:rsidRPr="008110B8" w:rsidRDefault="00BB1EC7" w:rsidP="001D2270">
      <w:pPr>
        <w:ind w:left="720" w:hanging="270"/>
        <w:jc w:val="both"/>
        <w:rPr>
          <w:sz w:val="22"/>
          <w:szCs w:val="22"/>
          <w:rPrChange w:id="25" w:author="suzette.platon" w:date="2019-05-15T11:25:00Z">
            <w:rPr>
              <w:sz w:val="10"/>
              <w:szCs w:val="10"/>
            </w:rPr>
          </w:rPrChange>
        </w:rPr>
      </w:pPr>
    </w:p>
    <w:p w:rsidR="00000000" w:rsidRDefault="0038174C">
      <w:pPr>
        <w:numPr>
          <w:ilvl w:val="0"/>
          <w:numId w:val="1"/>
        </w:numPr>
        <w:tabs>
          <w:tab w:val="left" w:pos="720"/>
        </w:tabs>
        <w:jc w:val="both"/>
        <w:rPr>
          <w:sz w:val="22"/>
          <w:szCs w:val="22"/>
        </w:rPr>
        <w:pPrChange w:id="26" w:author="suzette.platon" w:date="2019-05-15T11:25:00Z">
          <w:pPr>
            <w:numPr>
              <w:numId w:val="1"/>
            </w:numPr>
            <w:tabs>
              <w:tab w:val="left" w:pos="360"/>
              <w:tab w:val="num" w:pos="720"/>
            </w:tabs>
            <w:ind w:left="360" w:hanging="360"/>
            <w:jc w:val="both"/>
          </w:pPr>
        </w:pPrChange>
      </w:pPr>
      <w:r>
        <w:rPr>
          <w:sz w:val="22"/>
          <w:szCs w:val="22"/>
        </w:rPr>
        <w:t>It shall be prepared in two copies and shall be distributed as follows:</w:t>
      </w:r>
    </w:p>
    <w:p w:rsidR="00A911C4" w:rsidRPr="008110B8" w:rsidRDefault="00A911C4" w:rsidP="00A911C4">
      <w:pPr>
        <w:tabs>
          <w:tab w:val="left" w:pos="720"/>
        </w:tabs>
        <w:jc w:val="both"/>
        <w:rPr>
          <w:sz w:val="22"/>
          <w:szCs w:val="22"/>
          <w:rPrChange w:id="27" w:author="suzette.platon" w:date="2019-05-15T11:25:00Z">
            <w:rPr>
              <w:sz w:val="10"/>
              <w:szCs w:val="10"/>
            </w:rPr>
          </w:rPrChange>
        </w:rPr>
      </w:pPr>
    </w:p>
    <w:p w:rsidR="00000000" w:rsidRDefault="0038174C">
      <w:pPr>
        <w:tabs>
          <w:tab w:val="left" w:pos="2160"/>
          <w:tab w:val="left" w:pos="2520"/>
        </w:tabs>
        <w:ind w:left="2520" w:hanging="1440"/>
        <w:jc w:val="both"/>
        <w:rPr>
          <w:sz w:val="22"/>
          <w:szCs w:val="22"/>
        </w:rPr>
        <w:pPrChange w:id="28" w:author="suzette.platon" w:date="2019-05-15T11:26:00Z">
          <w:pPr>
            <w:tabs>
              <w:tab w:val="left" w:pos="810"/>
            </w:tabs>
            <w:ind w:left="1800" w:hanging="1080"/>
            <w:jc w:val="both"/>
          </w:pPr>
        </w:pPrChange>
      </w:pPr>
      <w:r>
        <w:rPr>
          <w:i/>
          <w:iCs/>
          <w:sz w:val="22"/>
          <w:szCs w:val="22"/>
        </w:rPr>
        <w:t>Origina</w:t>
      </w:r>
      <w:r>
        <w:rPr>
          <w:i/>
          <w:sz w:val="22"/>
          <w:szCs w:val="22"/>
        </w:rPr>
        <w:t>l</w:t>
      </w:r>
      <w:ins w:id="29" w:author="suzette.platon" w:date="2019-05-15T11:26:00Z">
        <w:r w:rsidR="00052DB4">
          <w:rPr>
            <w:i/>
            <w:sz w:val="22"/>
            <w:szCs w:val="22"/>
          </w:rPr>
          <w:tab/>
        </w:r>
      </w:ins>
      <w:r>
        <w:rPr>
          <w:sz w:val="22"/>
          <w:szCs w:val="22"/>
        </w:rPr>
        <w:t>-</w:t>
      </w:r>
      <w:ins w:id="30" w:author="suzette.platon" w:date="2019-05-15T11:26:00Z">
        <w:r w:rsidR="00052DB4">
          <w:rPr>
            <w:sz w:val="22"/>
            <w:szCs w:val="22"/>
          </w:rPr>
          <w:tab/>
        </w:r>
      </w:ins>
      <w:del w:id="31" w:author="suzette.platon" w:date="2019-05-15T11:26:00Z">
        <w:r>
          <w:rPr>
            <w:sz w:val="22"/>
            <w:szCs w:val="22"/>
          </w:rPr>
          <w:delText xml:space="preserve"> </w:delText>
        </w:r>
      </w:del>
      <w:bookmarkStart w:id="32" w:name="_GoBack"/>
      <w:r>
        <w:rPr>
          <w:sz w:val="22"/>
          <w:szCs w:val="22"/>
        </w:rPr>
        <w:t>COA Auditor, through the Accounting Division/Unit, together with the supporting documents</w:t>
      </w:r>
      <w:bookmarkEnd w:id="32"/>
    </w:p>
    <w:p w:rsidR="00000000" w:rsidRDefault="0038174C">
      <w:pPr>
        <w:tabs>
          <w:tab w:val="left" w:pos="2160"/>
          <w:tab w:val="left" w:pos="2520"/>
        </w:tabs>
        <w:ind w:left="2520" w:hanging="1440"/>
        <w:jc w:val="both"/>
        <w:rPr>
          <w:sz w:val="22"/>
          <w:szCs w:val="22"/>
        </w:rPr>
        <w:pPrChange w:id="33" w:author="suzette.platon" w:date="2019-05-15T11:26:00Z">
          <w:pPr>
            <w:tabs>
              <w:tab w:val="left" w:pos="720"/>
            </w:tabs>
            <w:ind w:left="720"/>
            <w:jc w:val="both"/>
          </w:pPr>
        </w:pPrChange>
      </w:pPr>
      <w:r>
        <w:rPr>
          <w:i/>
          <w:iCs/>
          <w:sz w:val="22"/>
          <w:szCs w:val="22"/>
        </w:rPr>
        <w:t xml:space="preserve">Copy 2 </w:t>
      </w:r>
      <w:ins w:id="34" w:author="suzette.platon" w:date="2019-05-15T11:26:00Z">
        <w:r w:rsidR="00B45E16">
          <w:rPr>
            <w:i/>
            <w:iCs/>
            <w:sz w:val="22"/>
            <w:szCs w:val="22"/>
          </w:rPr>
          <w:tab/>
        </w:r>
      </w:ins>
      <w:del w:id="35" w:author="suzette.platon" w:date="2019-05-15T11:26:00Z">
        <w:r>
          <w:rPr>
            <w:i/>
            <w:iCs/>
            <w:sz w:val="22"/>
            <w:szCs w:val="22"/>
          </w:rPr>
          <w:delText xml:space="preserve"> </w:delText>
        </w:r>
      </w:del>
      <w:r>
        <w:rPr>
          <w:sz w:val="22"/>
          <w:szCs w:val="22"/>
        </w:rPr>
        <w:t>-</w:t>
      </w:r>
      <w:del w:id="36" w:author="suzette.platon" w:date="2019-05-15T11:26:00Z">
        <w:r>
          <w:rPr>
            <w:sz w:val="22"/>
            <w:szCs w:val="22"/>
          </w:rPr>
          <w:delText xml:space="preserve"> </w:delText>
        </w:r>
      </w:del>
      <w:ins w:id="37" w:author="suzette.platon" w:date="2019-05-15T11:26:00Z">
        <w:r w:rsidR="00B45E16">
          <w:rPr>
            <w:sz w:val="22"/>
            <w:szCs w:val="22"/>
          </w:rPr>
          <w:tab/>
        </w:r>
      </w:ins>
      <w:r>
        <w:rPr>
          <w:sz w:val="22"/>
          <w:szCs w:val="22"/>
        </w:rPr>
        <w:t>Accounting Division/Unit, to be attached to the JV</w:t>
      </w:r>
    </w:p>
    <w:p w:rsidR="00000000" w:rsidRDefault="0038174C">
      <w:pPr>
        <w:tabs>
          <w:tab w:val="left" w:pos="2160"/>
          <w:tab w:val="left" w:pos="2520"/>
        </w:tabs>
        <w:ind w:left="2520" w:hanging="1440"/>
        <w:jc w:val="both"/>
        <w:rPr>
          <w:sz w:val="22"/>
          <w:szCs w:val="22"/>
        </w:rPr>
        <w:pPrChange w:id="38" w:author="suzette.platon" w:date="2019-05-15T11:26:00Z">
          <w:pPr>
            <w:tabs>
              <w:tab w:val="left" w:pos="720"/>
            </w:tabs>
            <w:ind w:left="720"/>
            <w:jc w:val="both"/>
          </w:pPr>
        </w:pPrChange>
      </w:pPr>
      <w:r>
        <w:rPr>
          <w:i/>
          <w:iCs/>
          <w:sz w:val="22"/>
          <w:szCs w:val="22"/>
        </w:rPr>
        <w:t xml:space="preserve">Copy </w:t>
      </w:r>
      <w:ins w:id="39" w:author="suzette.platon" w:date="2019-05-15T11:27:00Z">
        <w:r w:rsidR="00B45E16">
          <w:rPr>
            <w:i/>
            <w:iCs/>
            <w:sz w:val="22"/>
            <w:szCs w:val="22"/>
          </w:rPr>
          <w:tab/>
        </w:r>
      </w:ins>
      <w:del w:id="40" w:author="suzette.platon" w:date="2019-05-15T11:27:00Z">
        <w:r>
          <w:rPr>
            <w:i/>
            <w:iCs/>
            <w:sz w:val="22"/>
            <w:szCs w:val="22"/>
          </w:rPr>
          <w:delText xml:space="preserve">3    </w:delText>
        </w:r>
      </w:del>
      <w:r>
        <w:rPr>
          <w:sz w:val="22"/>
          <w:szCs w:val="22"/>
        </w:rPr>
        <w:t>-</w:t>
      </w:r>
      <w:ins w:id="41" w:author="suzette.platon" w:date="2019-05-15T11:27:00Z">
        <w:r w:rsidR="00B45E16">
          <w:rPr>
            <w:sz w:val="22"/>
            <w:szCs w:val="22"/>
          </w:rPr>
          <w:tab/>
        </w:r>
      </w:ins>
      <w:r>
        <w:rPr>
          <w:sz w:val="22"/>
          <w:szCs w:val="22"/>
        </w:rPr>
        <w:t>Officer/Employee's File</w:t>
      </w:r>
    </w:p>
    <w:p w:rsidR="00927D25" w:rsidRPr="008110B8" w:rsidDel="00052DB4" w:rsidRDefault="00927D25">
      <w:pPr>
        <w:ind w:left="360"/>
        <w:jc w:val="both"/>
        <w:rPr>
          <w:del w:id="42" w:author="suzette.platon" w:date="2019-05-15T11:26:00Z"/>
          <w:sz w:val="22"/>
          <w:szCs w:val="22"/>
        </w:rPr>
      </w:pPr>
    </w:p>
    <w:p w:rsidR="005F1674" w:rsidDel="00052DB4" w:rsidRDefault="005F1674">
      <w:pPr>
        <w:ind w:left="360"/>
        <w:jc w:val="both"/>
        <w:rPr>
          <w:del w:id="43" w:author="suzette.platon" w:date="2019-05-15T11:26:00Z"/>
          <w:sz w:val="22"/>
          <w:szCs w:val="22"/>
        </w:rPr>
      </w:pPr>
    </w:p>
    <w:p w:rsidR="005F1674" w:rsidRDefault="005F1674">
      <w:pPr>
        <w:ind w:left="360"/>
        <w:jc w:val="both"/>
        <w:rPr>
          <w:sz w:val="22"/>
          <w:szCs w:val="22"/>
        </w:rPr>
      </w:pPr>
    </w:p>
    <w:p w:rsidR="005F1674" w:rsidRDefault="005F1674">
      <w:pPr>
        <w:ind w:left="360"/>
        <w:jc w:val="both"/>
        <w:rPr>
          <w:sz w:val="22"/>
          <w:szCs w:val="22"/>
        </w:rPr>
      </w:pPr>
    </w:p>
    <w:p w:rsidR="005F1674" w:rsidRDefault="005F1674">
      <w:pPr>
        <w:ind w:left="360"/>
        <w:jc w:val="both"/>
        <w:rPr>
          <w:sz w:val="22"/>
          <w:szCs w:val="22"/>
        </w:rPr>
      </w:pPr>
    </w:p>
    <w:p w:rsidR="00927D25" w:rsidRPr="00EC01CD" w:rsidRDefault="00EC01CD" w:rsidP="00EC01CD">
      <w:pPr>
        <w:tabs>
          <w:tab w:val="left" w:pos="5265"/>
        </w:tabs>
        <w:rPr>
          <w:sz w:val="20"/>
          <w:szCs w:val="20"/>
        </w:rPr>
      </w:pPr>
      <w:r>
        <w:rPr>
          <w:sz w:val="20"/>
          <w:szCs w:val="20"/>
        </w:rPr>
        <w:tab/>
      </w:r>
    </w:p>
    <w:sectPr w:rsidR="00927D25" w:rsidRPr="00EC01CD" w:rsidSect="00A91247">
      <w:headerReference w:type="default" r:id="rId7"/>
      <w:footerReference w:type="even" r:id="rId8"/>
      <w:footerReference w:type="default" r:id="rId9"/>
      <w:type w:val="continuous"/>
      <w:pgSz w:w="12240" w:h="15840" w:code="1"/>
      <w:pgMar w:top="720" w:right="720" w:bottom="720" w:left="720" w:header="720" w:footer="864" w:gutter="0"/>
      <w:pgNumType w:start="251"/>
      <w:cols w:space="720"/>
      <w:docGrid w:linePitch="360"/>
      <w:sectPrChange w:id="46" w:author="Windows 8" w:date="2021-01-25T13:58:00Z">
        <w:sectPr w:rsidR="00927D25" w:rsidRPr="00EC01CD" w:rsidSect="00A91247">
          <w:pgSz w:w="11907" w:h="16839" w:code="9"/>
          <w:pgMar w:top="1440" w:right="1440" w:bottom="1440" w:left="1440"/>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9F1" w:rsidRDefault="00B869F1">
      <w:r>
        <w:separator/>
      </w:r>
    </w:p>
  </w:endnote>
  <w:endnote w:type="continuationSeparator" w:id="1">
    <w:p w:rsidR="00B869F1" w:rsidRDefault="00B869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D25" w:rsidRDefault="0038174C">
    <w:pPr>
      <w:pStyle w:val="Footer"/>
      <w:framePr w:wrap="around" w:vAnchor="text" w:hAnchor="margin" w:xAlign="center" w:y="1"/>
      <w:rPr>
        <w:rStyle w:val="PageNumber"/>
      </w:rPr>
    </w:pPr>
    <w:r>
      <w:rPr>
        <w:rStyle w:val="PageNumber"/>
      </w:rPr>
      <w:fldChar w:fldCharType="begin"/>
    </w:r>
    <w:r w:rsidR="00927D25">
      <w:rPr>
        <w:rStyle w:val="PageNumber"/>
      </w:rPr>
      <w:instrText xml:space="preserve">PAGE  </w:instrText>
    </w:r>
    <w:r>
      <w:rPr>
        <w:rStyle w:val="PageNumber"/>
      </w:rPr>
      <w:fldChar w:fldCharType="end"/>
    </w:r>
  </w:p>
  <w:p w:rsidR="00927D25" w:rsidRDefault="00927D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D25" w:rsidRPr="00AE7F86" w:rsidRDefault="00927D2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9F1" w:rsidRDefault="00B869F1">
      <w:r>
        <w:separator/>
      </w:r>
    </w:p>
  </w:footnote>
  <w:footnote w:type="continuationSeparator" w:id="1">
    <w:p w:rsidR="00B869F1" w:rsidRDefault="00B869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494" w:rsidRPr="008110B8" w:rsidRDefault="0038174C">
    <w:pPr>
      <w:pStyle w:val="Header"/>
      <w:jc w:val="right"/>
      <w:rPr>
        <w:i/>
        <w:sz w:val="22"/>
        <w:rPrChange w:id="44" w:author="suzette.platon" w:date="2019-05-15T11:25:00Z">
          <w:rPr>
            <w:sz w:val="20"/>
          </w:rPr>
        </w:rPrChange>
      </w:rPr>
    </w:pPr>
    <w:r w:rsidRPr="0038174C">
      <w:rPr>
        <w:i/>
        <w:sz w:val="22"/>
        <w:rPrChange w:id="45" w:author="suzette.platon" w:date="2019-05-15T11:25:00Z">
          <w:rPr>
            <w:sz w:val="20"/>
          </w:rPr>
        </w:rPrChange>
      </w:rPr>
      <w:t>Appendix 35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135A"/>
    <w:multiLevelType w:val="hybridMultilevel"/>
    <w:tmpl w:val="36AA7D3A"/>
    <w:lvl w:ilvl="0" w:tplc="C43002A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CB86894"/>
    <w:multiLevelType w:val="hybridMultilevel"/>
    <w:tmpl w:val="01FA4486"/>
    <w:lvl w:ilvl="0" w:tplc="525E6FC0">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etizel Ivy T. Arteche">
    <w15:presenceInfo w15:providerId="AD" w15:userId="S-1-5-21-2257170434-381168915-498275743-102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stylePaneFormatFilter w:val="3F01"/>
  <w:trackRevisions/>
  <w:defaultTabStop w:val="720"/>
  <w:drawingGridHorizontalSpacing w:val="120"/>
  <w:displayHorizontalDrawingGridEvery w:val="2"/>
  <w:displayVerticalDrawingGridEvery w:val="2"/>
  <w:noPunctuationKerning/>
  <w:characterSpacingControl w:val="doNotCompress"/>
  <w:hdrShapeDefaults>
    <o:shapedefaults v:ext="edit" spidmax="31746"/>
  </w:hdrShapeDefaults>
  <w:footnotePr>
    <w:footnote w:id="0"/>
    <w:footnote w:id="1"/>
  </w:footnotePr>
  <w:endnotePr>
    <w:endnote w:id="0"/>
    <w:endnote w:id="1"/>
  </w:endnotePr>
  <w:compat/>
  <w:rsids>
    <w:rsidRoot w:val="00175E8F"/>
    <w:rsid w:val="00052DB4"/>
    <w:rsid w:val="00055402"/>
    <w:rsid w:val="000A002C"/>
    <w:rsid w:val="000A5146"/>
    <w:rsid w:val="000D33BB"/>
    <w:rsid w:val="0013172B"/>
    <w:rsid w:val="00152DF9"/>
    <w:rsid w:val="00175E8F"/>
    <w:rsid w:val="00193D21"/>
    <w:rsid w:val="001D2270"/>
    <w:rsid w:val="001E48EB"/>
    <w:rsid w:val="001F719C"/>
    <w:rsid w:val="002224C1"/>
    <w:rsid w:val="002C75F0"/>
    <w:rsid w:val="002D29FC"/>
    <w:rsid w:val="00345332"/>
    <w:rsid w:val="00346FE0"/>
    <w:rsid w:val="0038174C"/>
    <w:rsid w:val="003B40FF"/>
    <w:rsid w:val="003D578C"/>
    <w:rsid w:val="0041052C"/>
    <w:rsid w:val="00440C99"/>
    <w:rsid w:val="004951FF"/>
    <w:rsid w:val="004B20E2"/>
    <w:rsid w:val="00540056"/>
    <w:rsid w:val="005A0F9A"/>
    <w:rsid w:val="005B3165"/>
    <w:rsid w:val="005F1674"/>
    <w:rsid w:val="005F3259"/>
    <w:rsid w:val="00644790"/>
    <w:rsid w:val="00661EDE"/>
    <w:rsid w:val="006864D7"/>
    <w:rsid w:val="006F13B4"/>
    <w:rsid w:val="007143F4"/>
    <w:rsid w:val="00724EE5"/>
    <w:rsid w:val="00773DDC"/>
    <w:rsid w:val="0079359C"/>
    <w:rsid w:val="007E4EB0"/>
    <w:rsid w:val="008110B8"/>
    <w:rsid w:val="0085084A"/>
    <w:rsid w:val="009021D0"/>
    <w:rsid w:val="009142E9"/>
    <w:rsid w:val="00921581"/>
    <w:rsid w:val="00927D25"/>
    <w:rsid w:val="00946230"/>
    <w:rsid w:val="00967835"/>
    <w:rsid w:val="00967B8D"/>
    <w:rsid w:val="009C10A5"/>
    <w:rsid w:val="009C4A9F"/>
    <w:rsid w:val="009E21D6"/>
    <w:rsid w:val="00A320C6"/>
    <w:rsid w:val="00A3640D"/>
    <w:rsid w:val="00A60981"/>
    <w:rsid w:val="00A76C6A"/>
    <w:rsid w:val="00A911C4"/>
    <w:rsid w:val="00A91247"/>
    <w:rsid w:val="00A96A59"/>
    <w:rsid w:val="00AA3494"/>
    <w:rsid w:val="00AE7F86"/>
    <w:rsid w:val="00AF29DA"/>
    <w:rsid w:val="00AF3925"/>
    <w:rsid w:val="00B114EE"/>
    <w:rsid w:val="00B45E16"/>
    <w:rsid w:val="00B60E15"/>
    <w:rsid w:val="00B73A1C"/>
    <w:rsid w:val="00B869F1"/>
    <w:rsid w:val="00BB1EC7"/>
    <w:rsid w:val="00BC3F66"/>
    <w:rsid w:val="00C30B5A"/>
    <w:rsid w:val="00C62E28"/>
    <w:rsid w:val="00CA07DA"/>
    <w:rsid w:val="00CE0206"/>
    <w:rsid w:val="00D03206"/>
    <w:rsid w:val="00D27672"/>
    <w:rsid w:val="00D63790"/>
    <w:rsid w:val="00DA70DA"/>
    <w:rsid w:val="00DC43FC"/>
    <w:rsid w:val="00DF1D31"/>
    <w:rsid w:val="00E57276"/>
    <w:rsid w:val="00E66FA2"/>
    <w:rsid w:val="00E71F06"/>
    <w:rsid w:val="00E80A87"/>
    <w:rsid w:val="00E8388E"/>
    <w:rsid w:val="00EB4EFB"/>
    <w:rsid w:val="00EC01CD"/>
    <w:rsid w:val="00EE168D"/>
    <w:rsid w:val="00EE40EE"/>
    <w:rsid w:val="00EF0F8E"/>
    <w:rsid w:val="00F02C21"/>
    <w:rsid w:val="00F13815"/>
    <w:rsid w:val="00F30920"/>
    <w:rsid w:val="00F53357"/>
    <w:rsid w:val="00FB66D7"/>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21581"/>
    <w:pPr>
      <w:tabs>
        <w:tab w:val="center" w:pos="4320"/>
        <w:tab w:val="right" w:pos="8640"/>
      </w:tabs>
    </w:pPr>
  </w:style>
  <w:style w:type="character" w:styleId="PageNumber">
    <w:name w:val="page number"/>
    <w:basedOn w:val="DefaultParagraphFont"/>
    <w:rsid w:val="00921581"/>
  </w:style>
  <w:style w:type="paragraph" w:styleId="Header">
    <w:name w:val="header"/>
    <w:basedOn w:val="Normal"/>
    <w:rsid w:val="00921581"/>
    <w:pPr>
      <w:tabs>
        <w:tab w:val="center" w:pos="4320"/>
        <w:tab w:val="right" w:pos="8640"/>
      </w:tabs>
    </w:pPr>
  </w:style>
  <w:style w:type="paragraph" w:styleId="BalloonText">
    <w:name w:val="Balloon Text"/>
    <w:basedOn w:val="Normal"/>
    <w:link w:val="BalloonTextChar"/>
    <w:semiHidden/>
    <w:unhideWhenUsed/>
    <w:rsid w:val="007143F4"/>
    <w:rPr>
      <w:rFonts w:ascii="Segoe UI" w:hAnsi="Segoe UI" w:cs="Segoe UI"/>
      <w:sz w:val="18"/>
      <w:szCs w:val="18"/>
    </w:rPr>
  </w:style>
  <w:style w:type="character" w:customStyle="1" w:styleId="BalloonTextChar">
    <w:name w:val="Balloon Text Char"/>
    <w:basedOn w:val="DefaultParagraphFont"/>
    <w:link w:val="BalloonText"/>
    <w:semiHidden/>
    <w:rsid w:val="007143F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Appendix 58 - Liquidation Report (LR) Instructions</vt:lpstr>
    </vt:vector>
  </TitlesOfParts>
  <Company>Commission on Audit</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58 - Liquidation Report (LR) Instructions</dc:title>
  <dc:creator>Accountancy Office</dc:creator>
  <cp:lastModifiedBy>Windows 8</cp:lastModifiedBy>
  <cp:revision>2</cp:revision>
  <cp:lastPrinted>2021-01-25T05:58:00Z</cp:lastPrinted>
  <dcterms:created xsi:type="dcterms:W3CDTF">2021-01-25T05:59:00Z</dcterms:created>
  <dcterms:modified xsi:type="dcterms:W3CDTF">2021-01-25T05:59:00Z</dcterms:modified>
</cp:coreProperties>
</file>